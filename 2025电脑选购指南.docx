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F800F" w14:textId="77777777" w:rsidR="002B7016" w:rsidRPr="00657A36" w:rsidRDefault="002B7016"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5DC0814F" w14:textId="77777777" w:rsidR="002B7016" w:rsidRPr="00657A36" w:rsidRDefault="002B7016"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3D2DA6F0" w14:textId="77777777" w:rsidR="002B7016" w:rsidRPr="00657A36" w:rsidRDefault="002B7016" w:rsidP="00657A36">
      <w:pPr>
        <w:jc w:val="center"/>
        <w:rPr>
          <w:rFonts w:ascii="微软雅黑" w:eastAsia="微软雅黑" w:hAnsi="微软雅黑"/>
          <w:sz w:val="24"/>
        </w:rPr>
      </w:pPr>
    </w:p>
    <w:p w14:paraId="1B6A2CF7" w14:textId="77777777" w:rsidR="002B7016" w:rsidRPr="00657A36" w:rsidRDefault="002B7016"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534BC929" w14:textId="77777777" w:rsidR="002B7016" w:rsidRPr="00657A36" w:rsidRDefault="002B7016"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1D710409" w14:textId="77777777" w:rsidR="002B7016" w:rsidRPr="00657A36" w:rsidRDefault="002B7016" w:rsidP="00657A36">
      <w:pPr>
        <w:jc w:val="center"/>
        <w:rPr>
          <w:rFonts w:ascii="微软雅黑" w:eastAsia="微软雅黑" w:hAnsi="微软雅黑"/>
          <w:sz w:val="24"/>
        </w:rPr>
      </w:pPr>
    </w:p>
    <w:p w14:paraId="13B49474" w14:textId="77777777" w:rsidR="002B7016" w:rsidRPr="00657A36" w:rsidRDefault="002B7016"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11AFEF0D" w14:textId="77777777" w:rsidR="002B7016" w:rsidRPr="00657A36" w:rsidRDefault="002B7016"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25726F16" w14:textId="77777777" w:rsidR="002B7016" w:rsidRPr="00657A36" w:rsidRDefault="002B7016" w:rsidP="00657A36">
      <w:pPr>
        <w:jc w:val="center"/>
        <w:rPr>
          <w:rFonts w:ascii="微软雅黑" w:eastAsia="微软雅黑" w:hAnsi="微软雅黑"/>
          <w:sz w:val="24"/>
        </w:rPr>
      </w:pPr>
    </w:p>
    <w:p w14:paraId="321C5CA9" w14:textId="77777777" w:rsidR="002B7016" w:rsidRPr="00657A36" w:rsidRDefault="002B7016"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051B85AE" w14:textId="77777777" w:rsidR="002B7016" w:rsidRPr="00657A36" w:rsidRDefault="002B7016"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0BE4263A" w14:textId="77777777" w:rsidR="002B7016" w:rsidRPr="00657A36" w:rsidRDefault="002B7016"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4A9B3385" w14:textId="77777777" w:rsidR="002B7016" w:rsidRPr="00657A36" w:rsidRDefault="002B7016"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3F1454DA" w14:textId="77777777" w:rsidR="002B7016" w:rsidRPr="00657A36" w:rsidRDefault="002B7016" w:rsidP="00657A36">
      <w:pPr>
        <w:jc w:val="center"/>
        <w:rPr>
          <w:rFonts w:ascii="微软雅黑" w:eastAsia="微软雅黑" w:hAnsi="微软雅黑"/>
          <w:sz w:val="24"/>
        </w:rPr>
      </w:pPr>
    </w:p>
    <w:p w14:paraId="0A07F961" w14:textId="77777777" w:rsidR="002B7016" w:rsidRPr="00657A36" w:rsidRDefault="002B7016"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6EF6AAF8" w14:textId="77777777" w:rsidR="002B7016" w:rsidRDefault="002B7016"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0809D6CC" w14:textId="77777777" w:rsidR="002B7016" w:rsidRPr="00657A36" w:rsidRDefault="002B7016" w:rsidP="00657A36">
      <w:pPr>
        <w:jc w:val="center"/>
        <w:rPr>
          <w:rFonts w:ascii="微软雅黑" w:eastAsia="微软雅黑" w:hAnsi="微软雅黑"/>
          <w:sz w:val="24"/>
        </w:rPr>
      </w:pPr>
    </w:p>
    <w:p w14:paraId="20D679ED" w14:textId="77777777" w:rsidR="002B7016" w:rsidRDefault="002B7016">
      <w:pPr>
        <w:widowControl/>
        <w:jc w:val="left"/>
        <w:rPr>
          <w:rFonts w:ascii="宋体" w:eastAsia="宋体" w:hAnsi="宋体"/>
          <w:bCs w:val="0"/>
          <w:color w:val="auto"/>
          <w:kern w:val="0"/>
          <w:sz w:val="24"/>
          <w:szCs w:val="24"/>
          <w14:ligatures w14:val="none"/>
          <w14:numSpacing w14:val="default"/>
        </w:rPr>
      </w:pPr>
      <w:r>
        <w:rPr>
          <w:rFonts w:ascii="宋体" w:eastAsia="宋体" w:hAnsi="宋体"/>
          <w:bCs w:val="0"/>
          <w:color w:val="auto"/>
          <w:kern w:val="0"/>
          <w:sz w:val="24"/>
          <w:szCs w:val="24"/>
          <w14:ligatures w14:val="none"/>
          <w14:numSpacing w14:val="default"/>
        </w:rPr>
        <w:br w:type="page"/>
      </w:r>
    </w:p>
    <w:p w14:paraId="1C0DE9E5" w14:textId="7C81F665"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lastRenderedPageBreak/>
        <w:t>明白了，我会研究目前及未来市场上符合你需求的笔记本电脑，包括即将发布的新机型和现有高性价比的选择。我会综合分析各个价位（7000元、8000元、9000元），并评估在2025年7月和12月购买时的最佳选择。</w:t>
      </w:r>
    </w:p>
    <w:p w14:paraId="5CD2A8B1"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我会对比不同品牌和型号的性价比、性能、便携性、续航能力，并考虑是否值得等待即将发布的RTX 50系列。还会包含转转等平台上的高性价比二手/翻新机选项。</w:t>
      </w:r>
    </w:p>
    <w:p w14:paraId="189E787A"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我会尽快整理分析结果，敬请期待！</w:t>
      </w:r>
    </w:p>
    <w:p w14:paraId="1280A28F" w14:textId="77777777" w:rsidR="00850B04" w:rsidRPr="00850B04" w:rsidRDefault="00850B04" w:rsidP="00850B04">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850B04">
        <w:rPr>
          <w:rFonts w:ascii="宋体" w:eastAsia="宋体" w:hAnsi="宋体"/>
          <w:b/>
          <w:color w:val="auto"/>
          <w:kern w:val="36"/>
          <w:sz w:val="48"/>
          <w:szCs w:val="48"/>
          <w14:ligatures w14:val="none"/>
          <w14:numSpacing w14:val="default"/>
        </w:rPr>
        <w:t>需求概述</w:t>
      </w:r>
    </w:p>
    <w:p w14:paraId="6BE9114D"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根据题主提出的</w:t>
      </w:r>
      <w:r w:rsidRPr="00850B04">
        <w:rPr>
          <w:rFonts w:ascii="宋体" w:eastAsia="宋体" w:hAnsi="宋体"/>
          <w:b/>
          <w:color w:val="auto"/>
          <w:kern w:val="0"/>
          <w:sz w:val="24"/>
          <w:szCs w:val="24"/>
          <w14:ligatures w14:val="none"/>
          <w14:numSpacing w14:val="default"/>
        </w:rPr>
        <w:t>预算</w:t>
      </w:r>
      <w:r w:rsidRPr="00850B04">
        <w:rPr>
          <w:rFonts w:ascii="宋体" w:eastAsia="宋体" w:hAnsi="宋体"/>
          <w:bCs w:val="0"/>
          <w:color w:val="auto"/>
          <w:kern w:val="0"/>
          <w:sz w:val="24"/>
          <w:szCs w:val="24"/>
          <w14:ligatures w14:val="none"/>
          <w14:numSpacing w14:val="default"/>
        </w:rPr>
        <w:t>和</w:t>
      </w:r>
      <w:r w:rsidRPr="00850B04">
        <w:rPr>
          <w:rFonts w:ascii="宋体" w:eastAsia="宋体" w:hAnsi="宋体"/>
          <w:b/>
          <w:color w:val="auto"/>
          <w:kern w:val="0"/>
          <w:sz w:val="24"/>
          <w:szCs w:val="24"/>
          <w14:ligatures w14:val="none"/>
          <w14:numSpacing w14:val="default"/>
        </w:rPr>
        <w:t>性能需求</w:t>
      </w:r>
      <w:r w:rsidRPr="00850B04">
        <w:rPr>
          <w:rFonts w:ascii="宋体" w:eastAsia="宋体" w:hAnsi="宋体"/>
          <w:bCs w:val="0"/>
          <w:color w:val="auto"/>
          <w:kern w:val="0"/>
          <w:sz w:val="24"/>
          <w:szCs w:val="24"/>
          <w14:ligatures w14:val="none"/>
          <w14:numSpacing w14:val="default"/>
        </w:rPr>
        <w:t>，需要一台在7000～9000元价位内具备</w:t>
      </w:r>
      <w:r w:rsidRPr="00850B04">
        <w:rPr>
          <w:rFonts w:ascii="宋体" w:eastAsia="宋体" w:hAnsi="宋体"/>
          <w:b/>
          <w:color w:val="auto"/>
          <w:kern w:val="0"/>
          <w:sz w:val="24"/>
          <w:szCs w:val="24"/>
          <w14:ligatures w14:val="none"/>
          <w14:numSpacing w14:val="default"/>
        </w:rPr>
        <w:t>高性价比</w:t>
      </w:r>
      <w:r w:rsidRPr="00850B04">
        <w:rPr>
          <w:rFonts w:ascii="宋体" w:eastAsia="宋体" w:hAnsi="宋体"/>
          <w:bCs w:val="0"/>
          <w:color w:val="auto"/>
          <w:kern w:val="0"/>
          <w:sz w:val="24"/>
          <w:szCs w:val="24"/>
          <w14:ligatures w14:val="none"/>
          <w14:numSpacing w14:val="default"/>
        </w:rPr>
        <w:t>的笔记本电脑。它应能兼顾</w:t>
      </w:r>
      <w:r w:rsidRPr="00850B04">
        <w:rPr>
          <w:rFonts w:ascii="宋体" w:eastAsia="宋体" w:hAnsi="宋体"/>
          <w:b/>
          <w:color w:val="auto"/>
          <w:kern w:val="0"/>
          <w:sz w:val="24"/>
          <w:szCs w:val="24"/>
          <w14:ligatures w14:val="none"/>
          <w14:numSpacing w14:val="default"/>
        </w:rPr>
        <w:t>学习、编程、适度游戏</w:t>
      </w:r>
      <w:r w:rsidRPr="00850B04">
        <w:rPr>
          <w:rFonts w:ascii="宋体" w:eastAsia="宋体" w:hAnsi="宋体"/>
          <w:bCs w:val="0"/>
          <w:color w:val="auto"/>
          <w:kern w:val="0"/>
          <w:sz w:val="24"/>
          <w:szCs w:val="24"/>
          <w14:ligatures w14:val="none"/>
          <w14:numSpacing w14:val="default"/>
        </w:rPr>
        <w:t>，以及</w:t>
      </w:r>
      <w:r w:rsidRPr="00850B04">
        <w:rPr>
          <w:rFonts w:ascii="宋体" w:eastAsia="宋体" w:hAnsi="宋体"/>
          <w:b/>
          <w:color w:val="auto"/>
          <w:kern w:val="0"/>
          <w:sz w:val="24"/>
          <w:szCs w:val="24"/>
          <w14:ligatures w14:val="none"/>
          <w14:numSpacing w14:val="default"/>
        </w:rPr>
        <w:t>Adobe Premiere Pro、Photoshop、Blender、MMD</w:t>
      </w:r>
      <w:r w:rsidRPr="00850B04">
        <w:rPr>
          <w:rFonts w:ascii="宋体" w:eastAsia="宋体" w:hAnsi="宋体"/>
          <w:bCs w:val="0"/>
          <w:color w:val="auto"/>
          <w:kern w:val="0"/>
          <w:sz w:val="24"/>
          <w:szCs w:val="24"/>
          <w14:ligatures w14:val="none"/>
          <w14:numSpacing w14:val="default"/>
        </w:rPr>
        <w:t>等创作软件的流畅运行。硬件上至少需要</w:t>
      </w:r>
      <w:r w:rsidRPr="00850B04">
        <w:rPr>
          <w:rFonts w:ascii="宋体" w:eastAsia="宋体" w:hAnsi="宋体"/>
          <w:b/>
          <w:color w:val="auto"/>
          <w:kern w:val="0"/>
          <w:sz w:val="24"/>
          <w:szCs w:val="24"/>
          <w14:ligatures w14:val="none"/>
          <w14:numSpacing w14:val="default"/>
        </w:rPr>
        <w:t>Intel 13代 i7/i9或同级别AMD（如R7 7840H）的处理器，32GB内存，RTX 4060 8GB级别或更高的独立显卡（若2025年有RTX 50系列则优先考虑），1TB NVMe SSD，以及15.6英寸以上、2.5K分辨率、100% sRGB色域、120Hz+高刷</w:t>
      </w:r>
      <w:r w:rsidRPr="00850B04">
        <w:rPr>
          <w:rFonts w:ascii="宋体" w:eastAsia="宋体" w:hAnsi="宋体"/>
          <w:bCs w:val="0"/>
          <w:color w:val="auto"/>
          <w:kern w:val="0"/>
          <w:sz w:val="24"/>
          <w:szCs w:val="24"/>
          <w14:ligatures w14:val="none"/>
          <w14:numSpacing w14:val="default"/>
        </w:rPr>
        <w:t>的屏幕。机器还需有</w:t>
      </w:r>
      <w:r w:rsidRPr="00850B04">
        <w:rPr>
          <w:rFonts w:ascii="宋体" w:eastAsia="宋体" w:hAnsi="宋体"/>
          <w:b/>
          <w:color w:val="auto"/>
          <w:kern w:val="0"/>
          <w:sz w:val="24"/>
          <w:szCs w:val="24"/>
          <w14:ligatures w14:val="none"/>
          <w14:numSpacing w14:val="default"/>
        </w:rPr>
        <w:t>良好散热</w:t>
      </w:r>
      <w:r w:rsidRPr="00850B04">
        <w:rPr>
          <w:rFonts w:ascii="宋体" w:eastAsia="宋体" w:hAnsi="宋体"/>
          <w:bCs w:val="0"/>
          <w:color w:val="auto"/>
          <w:kern w:val="0"/>
          <w:sz w:val="24"/>
          <w:szCs w:val="24"/>
          <w14:ligatures w14:val="none"/>
          <w14:numSpacing w14:val="default"/>
        </w:rPr>
        <w:t>保证高负载稳定，</w:t>
      </w:r>
      <w:r w:rsidRPr="00850B04">
        <w:rPr>
          <w:rFonts w:ascii="宋体" w:eastAsia="宋体" w:hAnsi="宋体"/>
          <w:b/>
          <w:color w:val="auto"/>
          <w:kern w:val="0"/>
          <w:sz w:val="24"/>
          <w:szCs w:val="24"/>
          <w14:ligatures w14:val="none"/>
          <w14:numSpacing w14:val="default"/>
        </w:rPr>
        <w:t>续航至少4小时</w:t>
      </w:r>
      <w:r w:rsidRPr="00850B04">
        <w:rPr>
          <w:rFonts w:ascii="宋体" w:eastAsia="宋体" w:hAnsi="宋体"/>
          <w:bCs w:val="0"/>
          <w:color w:val="auto"/>
          <w:kern w:val="0"/>
          <w:sz w:val="24"/>
          <w:szCs w:val="24"/>
          <w14:ligatures w14:val="none"/>
          <w14:numSpacing w14:val="default"/>
        </w:rPr>
        <w:t>（轻度使用），重量在同配置中尽可能轻，并提供</w:t>
      </w:r>
      <w:r w:rsidRPr="00850B04">
        <w:rPr>
          <w:rFonts w:ascii="宋体" w:eastAsia="宋体" w:hAnsi="宋体"/>
          <w:b/>
          <w:color w:val="auto"/>
          <w:kern w:val="0"/>
          <w:sz w:val="24"/>
          <w:szCs w:val="24"/>
          <w14:ligatures w14:val="none"/>
          <w14:numSpacing w14:val="default"/>
        </w:rPr>
        <w:t>USB-A、USB-C（雷电4或USB4）、HDMI、SD卡槽</w:t>
      </w:r>
      <w:r w:rsidRPr="00850B04">
        <w:rPr>
          <w:rFonts w:ascii="宋体" w:eastAsia="宋体" w:hAnsi="宋体"/>
          <w:bCs w:val="0"/>
          <w:color w:val="auto"/>
          <w:kern w:val="0"/>
          <w:sz w:val="24"/>
          <w:szCs w:val="24"/>
          <w14:ligatures w14:val="none"/>
          <w14:numSpacing w14:val="default"/>
        </w:rPr>
        <w:t>等齐全接口。购机时间考虑</w:t>
      </w:r>
      <w:r w:rsidRPr="00850B04">
        <w:rPr>
          <w:rFonts w:ascii="宋体" w:eastAsia="宋体" w:hAnsi="宋体"/>
          <w:b/>
          <w:color w:val="auto"/>
          <w:kern w:val="0"/>
          <w:sz w:val="24"/>
          <w:szCs w:val="24"/>
          <w14:ligatures w14:val="none"/>
          <w14:numSpacing w14:val="default"/>
        </w:rPr>
        <w:t>2025年7月或12月</w:t>
      </w:r>
      <w:r w:rsidRPr="00850B04">
        <w:rPr>
          <w:rFonts w:ascii="宋体" w:eastAsia="宋体" w:hAnsi="宋体"/>
          <w:bCs w:val="0"/>
          <w:color w:val="auto"/>
          <w:kern w:val="0"/>
          <w:sz w:val="24"/>
          <w:szCs w:val="24"/>
          <w14:ligatures w14:val="none"/>
          <w14:numSpacing w14:val="default"/>
        </w:rPr>
        <w:t>，需判断哪时性价比更高。此外，</w:t>
      </w:r>
      <w:r w:rsidRPr="00850B04">
        <w:rPr>
          <w:rFonts w:ascii="宋体" w:eastAsia="宋体" w:hAnsi="宋体"/>
          <w:b/>
          <w:color w:val="auto"/>
          <w:kern w:val="0"/>
          <w:sz w:val="24"/>
          <w:szCs w:val="24"/>
          <w14:ligatures w14:val="none"/>
          <w14:numSpacing w14:val="default"/>
        </w:rPr>
        <w:t>接受正规平台的二手/官翻机</w:t>
      </w:r>
      <w:r w:rsidRPr="00850B04">
        <w:rPr>
          <w:rFonts w:ascii="宋体" w:eastAsia="宋体" w:hAnsi="宋体"/>
          <w:bCs w:val="0"/>
          <w:color w:val="auto"/>
          <w:kern w:val="0"/>
          <w:sz w:val="24"/>
          <w:szCs w:val="24"/>
          <w14:ligatures w14:val="none"/>
          <w14:numSpacing w14:val="default"/>
        </w:rPr>
        <w:t>（如转转严选等），以获取更高配置或更低价格，但不考虑个人交易的咸鱼渠道。下面将从当前市场的高性价比机型、未来RTX 50系列前瞻、品牌型号对比、不同价位选择、购机时机，以及二手市场建议等方面进行分析，并给出具体推荐型号及优缺点。</w:t>
      </w:r>
    </w:p>
    <w:p w14:paraId="6749B081"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当前市场：RTX 40系列高性价比机型</w:t>
      </w:r>
    </w:p>
    <w:p w14:paraId="110536AF"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RTX 4060作为2023-2024年主流游戏本的甜点级GPU，性能不俗且价格迅速下探，涌现出不少</w:t>
      </w:r>
      <w:r w:rsidRPr="00850B04">
        <w:rPr>
          <w:rFonts w:ascii="宋体" w:eastAsia="宋体" w:hAnsi="宋体"/>
          <w:b/>
          <w:color w:val="auto"/>
          <w:kern w:val="0"/>
          <w:sz w:val="24"/>
          <w:szCs w:val="24"/>
          <w14:ligatures w14:val="none"/>
          <w14:numSpacing w14:val="default"/>
        </w:rPr>
        <w:t>高性价比机型</w:t>
      </w:r>
      <w:r w:rsidRPr="00850B04">
        <w:rPr>
          <w:rFonts w:ascii="宋体" w:eastAsia="宋体" w:hAnsi="宋体"/>
          <w:bCs w:val="0"/>
          <w:color w:val="auto"/>
          <w:kern w:val="0"/>
          <w:sz w:val="24"/>
          <w:szCs w:val="24"/>
          <w14:ligatures w14:val="none"/>
          <w14:numSpacing w14:val="default"/>
        </w:rPr>
        <w:t>。经过数轮价格战后，</w:t>
      </w:r>
      <w:r w:rsidRPr="00850B04">
        <w:rPr>
          <w:rFonts w:ascii="宋体" w:eastAsia="宋体" w:hAnsi="宋体"/>
          <w:b/>
          <w:color w:val="auto"/>
          <w:kern w:val="0"/>
          <w:sz w:val="24"/>
          <w:szCs w:val="24"/>
          <w14:ligatures w14:val="none"/>
          <w14:numSpacing w14:val="default"/>
        </w:rPr>
        <w:t>一些RTX 4060笔记本甚至降到了6000元档</w:t>
      </w:r>
      <w:r w:rsidRPr="00850B04">
        <w:rPr>
          <w:rFonts w:ascii="宋体" w:eastAsia="宋体" w:hAnsi="宋体"/>
          <w:bCs w:val="0"/>
          <w:color w:val="auto"/>
          <w:kern w:val="0"/>
          <w:sz w:val="24"/>
          <w:szCs w:val="24"/>
          <w14:ligatures w14:val="none"/>
          <w14:numSpacing w14:val="default"/>
        </w:rPr>
        <w:t>，对于预算有限又需要强劲性能的用户来说是非常好的入手机会 (</w:t>
      </w:r>
      <w:hyperlink r:id="rId7" w:anchor=":~:text=%E6%9B%BE%E5%87%A0%E4%BD%95%E6%97%B660%E7%BA%A7%E5%88%AB%E5%8F%AF%E6%98%AF%E8%8B%B1%E4%BC%9F%E8%BE%BE%E7%9A%84%E9%87%91%E5%AD%97%E6%8B%9B%E7%89%8C%EF%BC%8C%E6%97%A0%E6%95%B0%E7%8E%A9%E5%AE%B6%E5%BF%83%E9%87%8C%E7%9A%84%E6%80%A7%E4%BB%B7%E6%AF%94%E4%B9%8B%E7%8E%8B%E3%80%82%E5%8F%AF%E6%83%9C%E8%BF%99%E4%B8%A4%E4%BB%A3%E6%A1%8C%E9%9D%A2%E7%AB%AF%E7%9A%844060%E8%B6%8A%E6%9D%A5%E8%B6%8A%E6%8B%89%E8%83%AF%EF%BC%8C%E5%A5%BD%E5%9C%A8%E7%A7%BB%E5%8A%A8%E7%AB%AF%E8%BF%98%E8%83%BD%E4%BF%9D%E6%8C%81%E8%BE%83%E9%AB%98%E7%9A%84%E6%B0%B4%E5%87%86%E3%80%82%E6%9C%80%E8%BF%914060%E7%9A%84%E6%B8%B8%E6%88%8F%E6%9C%AC%E7%94%9A%E8%87%B3%E6%9D%80%E5%88%B0%20%E4%BA%866000%E5%85%83%E4%BB%B7%E4%BD%8D%EF%BC%8C%E5%A0%AA%E7%A7%B0%E5%85%A5%E6%89%8B%E7%9A%84%E7%BB%9D%E4%BD%B3%E6%97%B6%E6%9C%BA%E3%80%82"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)。主流厂商和国内厂商品牌在7000～9000元区间都有产品覆盖，我们按价位分档来看：</w:t>
      </w:r>
    </w:p>
    <w:p w14:paraId="100F87AE" w14:textId="77777777" w:rsidR="00850B04" w:rsidRPr="00850B04" w:rsidRDefault="00850B04" w:rsidP="00850B04">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≈7000元价位：主流入门级4060本</w:t>
      </w:r>
      <w:r w:rsidRPr="00850B04">
        <w:rPr>
          <w:rFonts w:ascii="宋体" w:eastAsia="宋体" w:hAnsi="宋体"/>
          <w:bCs w:val="0"/>
          <w:color w:val="auto"/>
          <w:kern w:val="0"/>
          <w:sz w:val="24"/>
          <w:szCs w:val="24"/>
          <w14:ligatures w14:val="none"/>
          <w14:numSpacing w14:val="default"/>
        </w:rPr>
        <w:t xml:space="preserve"> – 在这一价位，国内品牌例如神舟、七彩虹、机械革命等提供了</w:t>
      </w:r>
      <w:r w:rsidRPr="00850B04">
        <w:rPr>
          <w:rFonts w:ascii="宋体" w:eastAsia="宋体" w:hAnsi="宋体"/>
          <w:b/>
          <w:color w:val="auto"/>
          <w:kern w:val="0"/>
          <w:sz w:val="24"/>
          <w:szCs w:val="24"/>
          <w14:ligatures w14:val="none"/>
          <w14:numSpacing w14:val="default"/>
        </w:rPr>
        <w:t>配置强悍但价格低廉</w:t>
      </w:r>
      <w:r w:rsidRPr="00850B04">
        <w:rPr>
          <w:rFonts w:ascii="宋体" w:eastAsia="宋体" w:hAnsi="宋体"/>
          <w:bCs w:val="0"/>
          <w:color w:val="auto"/>
          <w:kern w:val="0"/>
          <w:sz w:val="24"/>
          <w:szCs w:val="24"/>
          <w14:ligatures w14:val="none"/>
          <w14:numSpacing w14:val="default"/>
        </w:rPr>
        <w:t>的选择。例如：</w:t>
      </w:r>
    </w:p>
    <w:p w14:paraId="3ED4E937"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神舟 战神 Z8系列</w:t>
      </w:r>
      <w:r w:rsidRPr="00850B04">
        <w:rPr>
          <w:rFonts w:ascii="宋体" w:eastAsia="宋体" w:hAnsi="宋体"/>
          <w:bCs w:val="0"/>
          <w:color w:val="auto"/>
          <w:kern w:val="0"/>
          <w:sz w:val="24"/>
          <w:szCs w:val="24"/>
          <w14:ligatures w14:val="none"/>
          <w14:numSpacing w14:val="default"/>
        </w:rPr>
        <w:t>（如Z8R7型号）：搭载i7-13700H + RTX 4060的组合，曾首发价仅¥7499，被称为“当前</w:t>
      </w:r>
      <w:r w:rsidRPr="00850B04">
        <w:rPr>
          <w:rFonts w:ascii="宋体" w:eastAsia="宋体" w:hAnsi="宋体"/>
          <w:b/>
          <w:color w:val="auto"/>
          <w:kern w:val="0"/>
          <w:sz w:val="24"/>
          <w:szCs w:val="24"/>
          <w14:ligatures w14:val="none"/>
          <w14:numSpacing w14:val="default"/>
        </w:rPr>
        <w:t>最便宜</w:t>
      </w:r>
      <w:r w:rsidRPr="00850B04">
        <w:rPr>
          <w:rFonts w:ascii="宋体" w:eastAsia="宋体" w:hAnsi="宋体"/>
          <w:bCs w:val="0"/>
          <w:color w:val="auto"/>
          <w:kern w:val="0"/>
          <w:sz w:val="24"/>
          <w:szCs w:val="24"/>
          <w14:ligatures w14:val="none"/>
          <w14:numSpacing w14:val="default"/>
        </w:rPr>
        <w:t>的RTX 4060游戏本” (</w:t>
      </w:r>
      <w:hyperlink r:id="rId8" w:anchor=":~:text=%E5%85%B6%E4%BB%96%E9%85%8D%E7%BD%AE%E6%96%B9%E9%9D%A2%EF%BC%8C%E7%A5%9E%E8%88%9F%E6%88%98%E7%A5%9EZ8R7%E6%90%AD%E8%BD%BD16G%E5%8F%8C%E9%80%9A%E9%81%93%E5%86%85%E5%AD%98%E3%80%81512GB%E5%9B%BA%E6%80%81%E7%A1%AC%E7%9B%98%EF%BC%8C%E9%83%BD%E8%BE%BE%E5%88%B0%E4%B8%BB%E6%B5%81%E6%B0%B4%E5%87%86%E3%80%82%E5%90%8C%E6%97%B6%E6%8B%A5%E6%9C%8915" w:history="1">
        <w:r w:rsidRPr="00850B04">
          <w:rPr>
            <w:rFonts w:ascii="宋体" w:eastAsia="宋体" w:hAnsi="宋体"/>
            <w:bCs w:val="0"/>
            <w:color w:val="0000FF"/>
            <w:kern w:val="0"/>
            <w:sz w:val="24"/>
            <w:szCs w:val="24"/>
            <w:u w:val="single"/>
            <w14:ligatures w14:val="none"/>
            <w14:numSpacing w14:val="default"/>
          </w:rPr>
          <w:t>预算7000-11000元，RTX笔记本电脑推荐_腾讯新闻</w:t>
        </w:r>
      </w:hyperlink>
      <w:r w:rsidRPr="00850B04">
        <w:rPr>
          <w:rFonts w:ascii="宋体" w:eastAsia="宋体" w:hAnsi="宋体"/>
          <w:bCs w:val="0"/>
          <w:color w:val="auto"/>
          <w:kern w:val="0"/>
          <w:sz w:val="24"/>
          <w:szCs w:val="24"/>
          <w14:ligatures w14:val="none"/>
          <w14:numSpacing w14:val="default"/>
        </w:rPr>
        <w:t>)。它配有15.6英寸2.5K 165Hz 100%sRGB屏幕，双通道16GB内存和512GB SSD (</w:t>
      </w:r>
      <w:hyperlink r:id="rId9" w:anchor=":~:text=Image%3A%20%E5%9B%BE%E7%89%87" w:history="1">
        <w:r w:rsidRPr="00850B04">
          <w:rPr>
            <w:rFonts w:ascii="宋体" w:eastAsia="宋体" w:hAnsi="宋体"/>
            <w:bCs w:val="0"/>
            <w:color w:val="0000FF"/>
            <w:kern w:val="0"/>
            <w:sz w:val="24"/>
            <w:szCs w:val="24"/>
            <w:u w:val="single"/>
            <w14:ligatures w14:val="none"/>
            <w14:numSpacing w14:val="default"/>
          </w:rPr>
          <w:t>预算7000-11000元，RTX笔记本电脑推荐_腾讯新闻</w:t>
        </w:r>
      </w:hyperlink>
      <w:r w:rsidRPr="00850B04">
        <w:rPr>
          <w:rFonts w:ascii="宋体" w:eastAsia="宋体" w:hAnsi="宋体"/>
          <w:bCs w:val="0"/>
          <w:color w:val="auto"/>
          <w:kern w:val="0"/>
          <w:sz w:val="24"/>
          <w:szCs w:val="24"/>
          <w14:ligatures w14:val="none"/>
          <w14:numSpacing w14:val="default"/>
        </w:rPr>
        <w:t>)。神舟改进了散热设计，可让4060显卡满功耗</w:t>
      </w:r>
      <w:r w:rsidRPr="00850B04">
        <w:rPr>
          <w:rFonts w:ascii="宋体" w:eastAsia="宋体" w:hAnsi="宋体"/>
          <w:bCs w:val="0"/>
          <w:color w:val="auto"/>
          <w:kern w:val="0"/>
          <w:sz w:val="24"/>
          <w:szCs w:val="24"/>
          <w14:ligatures w14:val="none"/>
          <w14:numSpacing w14:val="default"/>
        </w:rPr>
        <w:lastRenderedPageBreak/>
        <w:t>140W运行，实际3DMark跑分超越常规功耗下的RTX 3070笔记本GPU，性能跨级提升 (</w:t>
      </w:r>
      <w:hyperlink r:id="rId10" w:anchor=":~:text=%E6%97%A2%E7%84%B6%E6%8F%90%E5%88%B0%E6%80%A7%E4%BB%B7%E6%AF%94%EF%BC%8C%E9%82%A3%E6%98%BE%E7%84%B6%E4%B8%8D%E8%83%BD%E5%BF%BD%E8%A7%86%E7%A5%9E%E8%88%9F%E6%88%98%E7%A5%9EZ8R7%E8%BF%99%E6%AC%BE%E6%9C%BA%E5%9E%8B%E3%80%82%E5%AE%83%E5%90%8C%E6%A0%B7%E6%90%AD%E8%BD%BD%E4%BA%86%E4%BB%8A%E5%B9%B4%E6%B8%B8%E6%88%8F%E6%9C%AC%E5%B8%82%E5%9C%BA%E7%9A%84%E6%9C%80%E6%96%B0%E7%A1%AC%E4%BB%B6%E9%85%8D%E7%BD%AE%E2%80%94%E2%80%94GeForce%C2%A0RTX%C2%A04060%E7%AC%94%E8%AE%B0%E6%9C%AC%E7%94%B5%E8%84%91GPU%EF%BC%8B%E9%85%B7%E7%9D%BFi7" w:history="1">
        <w:r w:rsidRPr="00850B04">
          <w:rPr>
            <w:rFonts w:ascii="宋体" w:eastAsia="宋体" w:hAnsi="宋体"/>
            <w:bCs w:val="0"/>
            <w:color w:val="0000FF"/>
            <w:kern w:val="0"/>
            <w:sz w:val="24"/>
            <w:szCs w:val="24"/>
            <w:u w:val="single"/>
            <w14:ligatures w14:val="none"/>
            <w14:numSpacing w14:val="default"/>
          </w:rPr>
          <w:t>预算7000-11000元，RTX笔记本电脑推荐_腾讯新闻</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：价格极低、性能释放充分 (</w:t>
      </w:r>
      <w:hyperlink r:id="rId11" w:anchor=":~:text=%E4%BE%8B%E5%A6%82%E5%9C%A8%E6%95%A3%E7%83%AD%E6%96%B9%E9%9D%A2%EF%BC%8C%E5%BE%97%E7%9B%8A%E4%BA%8E%E6%95%A3%E7%83%AD%E8%AE%BE%E8%AE%A1%E7%9A%84%E6%94%B9%E8%BF%9B%EF%BC%8C%E7%A5%9E%E8%88%9F%E6%88%98%E7%A5%9EZ8R7%E4%B9%9F%E5%8F%AF%E4%BB%A5%E6%BB%A1%E8%B6%B3GeForce%C2%A0RTX%C2%A04060%E7%AC%94%E8%AE%B0%E6%9C%AC%E7%94%B5%E8%84%91GPU%E7%9A%84140W%E6%BB%A1%E5%8A%9F%E8%80%97%E6%80%A7%E8%83%BD%E9%87%8A%E6%94%BE%EF%BC%8C%E7%BB%8F%E8%BF%87%E5%AE%9E%E6%B5%8B3DMark%E8%B7%91%20%E5%88%86%E5%8F%AF%E4%BB%A5%E8%B6%85%E8%BF%87%E5%B8%B8%E8%A7%84%E5%8A%9F%E8%80%97%E4%B8%8B%E7%9A%84GeForce%C2%A0RTX%C2%A03070%E7%AC%94%E8%AE%B0%E6%9C%AC%E7%94%B5%E8%84%91GPU%EF%BC%8C%E4%BA%AB%E5%8F%97%E6%8A%80%E6%9C%AF%E6%8D%A2%E4%BB%A3%E5%8A%A0%E6%8C%81%E4%B8%8B%E7%9A%84%E8%B7%A8%E7%BA%A7%E4%BD%93%E9%AA%8C%E3%80%82%E5%9C%A8%E5%BC%80%E5%90%AFDLSS%C2%A03%E6%8A%80%E6%9C%AF%E5%90%8E%EF%BC%8C%E5%9C%A8%E7%9B%B8%E5%85%B3%E6%B8%B8%E6%88%8F%E4%B8%AD%E6%9B%B4%E6%98%AF%E5%8F%AF%E4%BB%A5%E6%8F%90%E4%BE%9B%E9%9D%9E%E5%B8%B8%E9%80%BC%E7%9C%9F%20%E3%80%81%E7%BB%9A%E4%B8%BD%E4%B8%94%E6%B5%81%E7%95%85%E5%BA%A6%E7%94%BB%E8%B4%A8%E3%80%82" w:history="1">
        <w:r w:rsidRPr="00850B04">
          <w:rPr>
            <w:rFonts w:ascii="宋体" w:eastAsia="宋体" w:hAnsi="宋体"/>
            <w:bCs w:val="0"/>
            <w:color w:val="0000FF"/>
            <w:kern w:val="0"/>
            <w:sz w:val="24"/>
            <w:szCs w:val="24"/>
            <w:u w:val="single"/>
            <w14:ligatures w14:val="none"/>
            <w14:numSpacing w14:val="default"/>
          </w:rPr>
          <w:t>预算7000-11000元，RTX笔记本电脑推荐_腾讯新闻</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：默认内存/硬盘容量偏小需自行升级，模具用料一般，电池容量相对较小（续航短）。</w:t>
      </w:r>
    </w:p>
    <w:p w14:paraId="0903B601"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七彩虹 隐星 P15</w:t>
      </w:r>
      <w:r w:rsidRPr="00850B04">
        <w:rPr>
          <w:rFonts w:ascii="宋体" w:eastAsia="宋体" w:hAnsi="宋体"/>
          <w:bCs w:val="0"/>
          <w:color w:val="auto"/>
          <w:kern w:val="0"/>
          <w:sz w:val="24"/>
          <w:szCs w:val="24"/>
          <w14:ligatures w14:val="none"/>
          <w14:numSpacing w14:val="default"/>
        </w:rPr>
        <w:t>：搭载i7-12650H + 满血版RTX 4060，首发价¥5999 (</w:t>
      </w:r>
      <w:hyperlink r:id="rId12" w:anchor=":~:text=%E5%94%AE%E4%BB%B7%EF%BC%9A5999%E5%85%83"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)。配备15.6英寸高刷屏，16GB内存和512GB SSD等基本配置 (</w:t>
      </w:r>
      <w:hyperlink r:id="rId13" w:anchor=":~:text=%E7%AC%AC%E4%BA%8C%E6%AC%BE%20%E4%B8%83%E5%BD%A9%E8%99%B9%E9%9A%90%E6%98%9FP15"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：价格接近6000元“白菜价”，配置均衡；</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：处理器为上一代（12代酷睿）、做工和售后体系相对大厂略逊。</w:t>
      </w:r>
    </w:p>
    <w:p w14:paraId="6E6A01BA"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机械革命 极光Pro</w:t>
      </w:r>
      <w:r w:rsidRPr="00850B04">
        <w:rPr>
          <w:rFonts w:ascii="宋体" w:eastAsia="宋体" w:hAnsi="宋体"/>
          <w:bCs w:val="0"/>
          <w:color w:val="auto"/>
          <w:kern w:val="0"/>
          <w:sz w:val="24"/>
          <w:szCs w:val="24"/>
          <w14:ligatures w14:val="none"/>
          <w14:numSpacing w14:val="default"/>
        </w:rPr>
        <w:t>：机械革命是国内另一性价比品牌，其“极光Pro”16英寸游戏本曾以i7-12650H + RTX 4060配置</w:t>
      </w:r>
      <w:r w:rsidRPr="00850B04">
        <w:rPr>
          <w:rFonts w:ascii="宋体" w:eastAsia="宋体" w:hAnsi="宋体"/>
          <w:b/>
          <w:color w:val="auto"/>
          <w:kern w:val="0"/>
          <w:sz w:val="24"/>
          <w:szCs w:val="24"/>
          <w14:ligatures w14:val="none"/>
          <w14:numSpacing w14:val="default"/>
        </w:rPr>
        <w:t>抢破6000元大关</w:t>
      </w:r>
      <w:r w:rsidRPr="00850B04">
        <w:rPr>
          <w:rFonts w:ascii="宋体" w:eastAsia="宋体" w:hAnsi="宋体"/>
          <w:bCs w:val="0"/>
          <w:color w:val="auto"/>
          <w:kern w:val="0"/>
          <w:sz w:val="24"/>
          <w:szCs w:val="24"/>
          <w14:ligatures w14:val="none"/>
          <w14:numSpacing w14:val="default"/>
        </w:rPr>
        <w:t>，优惠后到手约¥5999 (</w:t>
      </w:r>
      <w:hyperlink r:id="rId14" w:anchor=":~:text=%E5%A6%82%E6%9E%9C%E6%9C%89%E9%9C%80%E6%B1%82%E7%9A%84%E8%AF%9D%EF%BC%8C%E7%A1%AE%E5%AE%9E%E6%98%AF%E4%B8%80%E4%B8%AA%E4%B8%8D%E9%94%99%E7%9A%84%E5%85%A5%E6%89%8B%E7%94%B5%E8%84%91%E7%9A%84%E6%97%B6%E6%9C%BA%E3%80%82"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Huang’s Blog²</w:t>
        </w:r>
      </w:hyperlink>
      <w:r w:rsidRPr="00850B04">
        <w:rPr>
          <w:rFonts w:ascii="宋体" w:eastAsia="宋体" w:hAnsi="宋体"/>
          <w:bCs w:val="0"/>
          <w:color w:val="auto"/>
          <w:kern w:val="0"/>
          <w:sz w:val="24"/>
          <w:szCs w:val="24"/>
          <w14:ligatures w14:val="none"/>
          <w14:numSpacing w14:val="default"/>
        </w:rPr>
        <w:t>)。屏幕达到2.5K分辨率、165Hz高刷，性能和显示素质兼具 (</w:t>
      </w:r>
      <w:hyperlink r:id="rId15" w:anchor=":~:text=%E7%AC%AC%E4%B8%89%E6%AC%BE%20%E6%9C%BA%E6%A2%B0%E9%9D%A9%E5%91%BD%E6%9E%81%E5%85%89Pro"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 (</w:t>
      </w:r>
      <w:hyperlink r:id="rId16" w:anchor=":~:text=match%20at%20L73%20%E5%94%AE%E4%BB%B7%EF%BC%9A6299%E5%85%83"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：屏幕素质好（2.5K 165Hz）、价格低；</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：搭载的是上代CPU，单风扇或双风扇散热在长时间高负载下略吃力，不过考虑价位仍然超值。</w:t>
      </w:r>
    </w:p>
    <w:p w14:paraId="73D133B4" w14:textId="77777777" w:rsidR="00850B04" w:rsidRPr="00850B04" w:rsidRDefault="00850B04" w:rsidP="00850B04">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≈8000元价位：中高端配置优化</w:t>
      </w:r>
      <w:r w:rsidRPr="00850B04">
        <w:rPr>
          <w:rFonts w:ascii="宋体" w:eastAsia="宋体" w:hAnsi="宋体"/>
          <w:bCs w:val="0"/>
          <w:color w:val="auto"/>
          <w:kern w:val="0"/>
          <w:sz w:val="24"/>
          <w:szCs w:val="24"/>
          <w14:ligatures w14:val="none"/>
          <w14:numSpacing w14:val="default"/>
        </w:rPr>
        <w:t xml:space="preserve"> – 提高预算到8000元左右，可以买到更新的处理器和更好的做工屏幕，甚至一些</w:t>
      </w:r>
      <w:r w:rsidRPr="00850B04">
        <w:rPr>
          <w:rFonts w:ascii="宋体" w:eastAsia="宋体" w:hAnsi="宋体"/>
          <w:b/>
          <w:color w:val="auto"/>
          <w:kern w:val="0"/>
          <w:sz w:val="24"/>
          <w:szCs w:val="24"/>
          <w14:ligatures w14:val="none"/>
          <w14:numSpacing w14:val="default"/>
        </w:rPr>
        <w:t>大牌厂商</w:t>
      </w:r>
      <w:r w:rsidRPr="00850B04">
        <w:rPr>
          <w:rFonts w:ascii="宋体" w:eastAsia="宋体" w:hAnsi="宋体"/>
          <w:bCs w:val="0"/>
          <w:color w:val="auto"/>
          <w:kern w:val="0"/>
          <w:sz w:val="24"/>
          <w:szCs w:val="24"/>
          <w14:ligatures w14:val="none"/>
          <w14:numSpacing w14:val="default"/>
        </w:rPr>
        <w:t>的产品：</w:t>
      </w:r>
    </w:p>
    <w:p w14:paraId="3BB97967"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华硕 天选5 / 天选5 Pro</w:t>
      </w:r>
      <w:r w:rsidRPr="00850B04">
        <w:rPr>
          <w:rFonts w:ascii="宋体" w:eastAsia="宋体" w:hAnsi="宋体"/>
          <w:bCs w:val="0"/>
          <w:color w:val="auto"/>
          <w:kern w:val="0"/>
          <w:sz w:val="24"/>
          <w:szCs w:val="24"/>
          <w14:ligatures w14:val="none"/>
          <w14:numSpacing w14:val="default"/>
        </w:rPr>
        <w:t>：这是华硕面向游戏和二次元用户的系列，高配版提供了</w:t>
      </w:r>
      <w:r w:rsidRPr="00850B04">
        <w:rPr>
          <w:rFonts w:ascii="宋体" w:eastAsia="宋体" w:hAnsi="宋体"/>
          <w:b/>
          <w:color w:val="auto"/>
          <w:kern w:val="0"/>
          <w:sz w:val="24"/>
          <w:szCs w:val="24"/>
          <w14:ligatures w14:val="none"/>
          <w14:numSpacing w14:val="default"/>
        </w:rPr>
        <w:t>AMD锐龙9 7940HX + RTX 4060</w:t>
      </w:r>
      <w:r w:rsidRPr="00850B04">
        <w:rPr>
          <w:rFonts w:ascii="宋体" w:eastAsia="宋体" w:hAnsi="宋体"/>
          <w:bCs w:val="0"/>
          <w:color w:val="auto"/>
          <w:kern w:val="0"/>
          <w:sz w:val="24"/>
          <w:szCs w:val="24"/>
          <w14:ligatures w14:val="none"/>
          <w14:numSpacing w14:val="default"/>
        </w:rPr>
        <w:t>的组合，起售价约¥7999 (</w:t>
      </w:r>
      <w:hyperlink r:id="rId17"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)。相比同配置竞品，天选5 Pro价格更亲民且功能全面 (</w:t>
      </w:r>
      <w:hyperlink r:id="rId18"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)。配备16英寸2.5K 240Hz高刷屏，高色域，80Wh电池并支持最高140W的USB-C充电 (</w:t>
      </w:r>
      <w:hyperlink r:id="rId19" w:anchor=":~:text=match%20at%20L114%20,4060%E6%98%BE%E5%8D%A1%EF%BC%8CIntel%E9%85%B7%E7%9D%BFi7%E5%A4%84%E7%90%86%E5%99%A8" w:history="1">
        <w:r w:rsidRPr="00850B04">
          <w:rPr>
            <w:rFonts w:ascii="宋体" w:eastAsia="宋体" w:hAnsi="宋体"/>
            <w:bCs w:val="0"/>
            <w:color w:val="0000FF"/>
            <w:kern w:val="0"/>
            <w:sz w:val="24"/>
            <w:szCs w:val="24"/>
            <w:u w:val="single"/>
            <w14:ligatures w14:val="none"/>
            <w14:numSpacing w14:val="default"/>
          </w:rPr>
          <w:t>24年游戏笔记本怎么选？这5款性价比超高！_游戏本_什么值得买</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：大厂品质，屏幕出色，锐龙9处理器多核强劲且能效高；接口丰富，内存硬盘可拓展 (</w:t>
      </w:r>
      <w:hyperlink r:id="rId20" w:anchor=":~:text=" w:history="1">
        <w:r w:rsidRPr="00850B04">
          <w:rPr>
            <w:rFonts w:ascii="宋体" w:eastAsia="宋体" w:hAnsi="宋体"/>
            <w:bCs w:val="0"/>
            <w:color w:val="0000FF"/>
            <w:kern w:val="0"/>
            <w:sz w:val="24"/>
            <w:szCs w:val="24"/>
            <w:u w:val="single"/>
            <w14:ligatures w14:val="none"/>
            <w14:numSpacing w14:val="default"/>
          </w:rPr>
          <w:t>24年游戏笔记本怎么选？这5款性价比超高！_游戏本_什么值得买</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：整机约2.5kg偏重，USB4/雷电接口可能缺失（AMD平台部分机型），但总体在该价位性价比极高。</w:t>
      </w:r>
    </w:p>
    <w:p w14:paraId="55732561"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联想 拯救者 Y7000P / R7000P</w:t>
      </w:r>
      <w:r w:rsidRPr="00850B04">
        <w:rPr>
          <w:rFonts w:ascii="宋体" w:eastAsia="宋体" w:hAnsi="宋体"/>
          <w:bCs w:val="0"/>
          <w:color w:val="auto"/>
          <w:kern w:val="0"/>
          <w:sz w:val="24"/>
          <w:szCs w:val="24"/>
          <w14:ligatures w14:val="none"/>
          <w14:numSpacing w14:val="default"/>
        </w:rPr>
        <w:t>：联想拯救者系列一直以均衡著称。Intel版本的Y7000P 2023搭载13代酷睿 i7-13650HX + RTX 4060，AMD版本R7000P则有锐龙7 7735H + RTX 4060等配置。拯救者机型提供</w:t>
      </w:r>
      <w:r w:rsidRPr="00850B04">
        <w:rPr>
          <w:rFonts w:ascii="宋体" w:eastAsia="宋体" w:hAnsi="宋体"/>
          <w:b/>
          <w:color w:val="auto"/>
          <w:kern w:val="0"/>
          <w:sz w:val="24"/>
          <w:szCs w:val="24"/>
          <w14:ligatures w14:val="none"/>
          <w14:numSpacing w14:val="default"/>
        </w:rPr>
        <w:t>高素质16英寸 2560×1600屏</w:t>
      </w:r>
      <w:r w:rsidRPr="00850B04">
        <w:rPr>
          <w:rFonts w:ascii="宋体" w:eastAsia="宋体" w:hAnsi="宋体"/>
          <w:bCs w:val="0"/>
          <w:color w:val="auto"/>
          <w:kern w:val="0"/>
          <w:sz w:val="24"/>
          <w:szCs w:val="24"/>
          <w14:ligatures w14:val="none"/>
          <w14:numSpacing w14:val="default"/>
        </w:rPr>
        <w:t>（165Hz或240Hz刷新，100%色域） (</w:t>
      </w:r>
      <w:hyperlink r:id="rId21" w:anchor=":~:text=%E8%81%94%E6%83%B3%28Lenovo%29%E6%8B%AF%E6%95%91%E8%80%85R9000P%2016%E8%8B%B1%E5%AF%B8%E7%94%B5%E7%AB%9E%E6%B8%B8%E6%88%8F%E7%AC%94%E8%AE%B0%E6%9C%AC%E7%94%B5%E8%84%91%28R9,P3%29%E7%A2%B3%E6%99%B6%E7%81%B0%20%E5%8F%A0%E5%8A%A0%E4%BC%98%E6%83%A0%E5%88%B8%EF%BC%9A%E6%BB%A12000%E5%87%8F10%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)、优秀的双风扇四热管以上散热模组，以及较大的80Wh电</w:t>
      </w:r>
      <w:r w:rsidRPr="00850B04">
        <w:rPr>
          <w:rFonts w:ascii="宋体" w:eastAsia="宋体" w:hAnsi="宋体"/>
          <w:bCs w:val="0"/>
          <w:color w:val="auto"/>
          <w:kern w:val="0"/>
          <w:sz w:val="24"/>
          <w:szCs w:val="24"/>
          <w14:ligatures w14:val="none"/>
          <w14:numSpacing w14:val="default"/>
        </w:rPr>
        <w:lastRenderedPageBreak/>
        <w:t>池。2023款拯救者首发价偏高，但在大促中降幅明显——例如R7000搭载R7-7735H（实为上一代6800H）+4060曾低至¥5199 (</w:t>
      </w:r>
      <w:hyperlink r:id="rId22" w:anchor=":~:text=%E8%81%94%E6%83%B3%E6%8B%AF%E6%95%91%E8%80%85%20R9000P%20316%E8%8B%B1%E5%AF%B8%E6%B8%B8%E6%88%8F%E6%9C%AC%EF%BC%88R9"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)（以更旧CPU换取价格优势）。而</w:t>
      </w:r>
      <w:r w:rsidRPr="00850B04">
        <w:rPr>
          <w:rFonts w:ascii="宋体" w:eastAsia="宋体" w:hAnsi="宋体"/>
          <w:b/>
          <w:color w:val="auto"/>
          <w:kern w:val="0"/>
          <w:sz w:val="24"/>
          <w:szCs w:val="24"/>
          <w14:ligatures w14:val="none"/>
          <w14:numSpacing w14:val="default"/>
        </w:rPr>
        <w:t>拯救者R9000P</w:t>
      </w:r>
      <w:r w:rsidRPr="00850B04">
        <w:rPr>
          <w:rFonts w:ascii="宋体" w:eastAsia="宋体" w:hAnsi="宋体"/>
          <w:bCs w:val="0"/>
          <w:color w:val="auto"/>
          <w:kern w:val="0"/>
          <w:sz w:val="24"/>
          <w:szCs w:val="24"/>
          <w14:ligatures w14:val="none"/>
          <w14:numSpacing w14:val="default"/>
        </w:rPr>
        <w:t>（高端型号，R9-7945HX + 4060）在发售一段时间后也有降价，某次88VIP活动中4070配置都降至¥8499，新品4060款券后约¥9289 (</w:t>
      </w:r>
      <w:hyperlink r:id="rId23" w:anchor=":~:text=Lenovo%20%E8%81%94%E6%83%B3%20%E6%8B%AF%E6%95%91%E8%80%85R9000P%2016%E8%8B%B1%E5%AF%B8%28R9,1T%20RTX4060"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)。可以预见到2025年中，13代/锐龙7000系列的拯救者在促销时会进入8000元左右区间。</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：做工扎实，全金属机身质感好，散热和性能释放稳健，屏幕素质极佳（2.5K 240Hz 100% DCI-P3） (</w:t>
      </w:r>
      <w:hyperlink r:id="rId24" w:anchor=":~:text=%E8%81%94%E6%83%B3%28Lenovo%29%E6%8B%AF%E6%95%91%E8%80%85R9000P%2016%E8%8B%B1%E5%AF%B8%E7%94%B5%E7%AB%9E%E6%B8%B8%E6%88%8F%E7%AC%94%E8%AE%B0%E6%9C%AC%E7%94%B5%E8%84%91%28R9,P3%29%E7%A2%B3%E6%99%B6%E7%81%B0%20%E5%8F%A0%E5%8A%A0%E4%BC%98%E6%83%A0%E5%88%B8%EF%BC%9A%E6%BB%A12000%E5%87%8F10%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)；品牌售后完善。</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：平时定价稍高需等活动，重量约2.3kg不算轻，电源适配器功率大体积重。</w:t>
      </w:r>
    </w:p>
    <w:p w14:paraId="3D6DE696"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MSI 微星 雷影17</w:t>
      </w:r>
      <w:r w:rsidRPr="00850B04">
        <w:rPr>
          <w:rFonts w:ascii="宋体" w:eastAsia="宋体" w:hAnsi="宋体"/>
          <w:bCs w:val="0"/>
          <w:color w:val="auto"/>
          <w:kern w:val="0"/>
          <w:sz w:val="24"/>
          <w:szCs w:val="24"/>
          <w14:ligatures w14:val="none"/>
          <w14:numSpacing w14:val="default"/>
        </w:rPr>
        <w:t>：如果不介意机器稍大一些，微星在2024年推出的雷影17提供了惊人的配置：</w:t>
      </w:r>
      <w:r w:rsidRPr="00850B04">
        <w:rPr>
          <w:rFonts w:ascii="宋体" w:eastAsia="宋体" w:hAnsi="宋体"/>
          <w:b/>
          <w:color w:val="auto"/>
          <w:kern w:val="0"/>
          <w:sz w:val="24"/>
          <w:szCs w:val="24"/>
          <w14:ligatures w14:val="none"/>
          <w14:numSpacing w14:val="default"/>
        </w:rPr>
        <w:t>锐龙9 7945HX（16核32线程）+ 满血140W RTX 4060</w:t>
      </w:r>
      <w:r w:rsidRPr="00850B04">
        <w:rPr>
          <w:rFonts w:ascii="宋体" w:eastAsia="宋体" w:hAnsi="宋体"/>
          <w:bCs w:val="0"/>
          <w:color w:val="auto"/>
          <w:kern w:val="0"/>
          <w:sz w:val="24"/>
          <w:szCs w:val="24"/>
          <w14:ligatures w14:val="none"/>
          <w14:numSpacing w14:val="default"/>
        </w:rPr>
        <w:t>，配合17.3英寸2.5K 240Hz、100% DCI-P3广色域屏幕和99.9Wh超大电池，首发限时促销价仅¥7999 (</w:t>
      </w:r>
      <w:hyperlink r:id="rId25"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 (</w:t>
      </w:r>
      <w:hyperlink r:id="rId26" w:anchor=":~:text=%E5%AD%98%E5%82%A8%E9%83%A8%E5%88%86%EF%BC%8C%E9%9B%B7%E5%BD%B117%E6%A0%87%E9%85%8D%E5%8D%95%E6%9D%A116GB%20DDR5%E5%86%85%E5%AD%98%EF%BC%8C%E5%86%85%E7%BD%AE1TB%E9%AB%98%E9%80%9F%E5%9B%BA%E6%80%81%E7%A1%AC%E7%9B%98%EF%BC%8C%E9%A2%84%E7%95%99%E4%BA%86%E5%8F%8CM"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)！这是典型的“堆料王”方案：旗舰级CPU性能甚至可比肩桌面级，多核生产力强悍 (</w:t>
      </w:r>
      <w:hyperlink r:id="rId27" w:anchor=":~:text=Image"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)；GPU在“双烤”下可达195W整机性能释放 (</w:t>
      </w:r>
      <w:hyperlink r:id="rId28"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)；屏幕素质一流，续航因接近100Wh电池而在游戏本中名列前茅。</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：配置顶尖，“水桶机”无短板，价格远低于类似规格大牌机型；</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：17英寸整机重量约3kg出头，便携性逊于15/16英寸机型，且默认仅单条16GB内存需自行加装升级到32GB (</w:t>
      </w:r>
      <w:hyperlink r:id="rId29" w:anchor=":~:text=Image"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)。需要注意微星国内保修渠道和服务网点相对联想/华硕略少，但此机型性价比确实极高。</w:t>
      </w:r>
    </w:p>
    <w:p w14:paraId="3C33D4FF" w14:textId="77777777" w:rsidR="00850B04" w:rsidRPr="00850B04" w:rsidRDefault="00850B04" w:rsidP="00850B04">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≈9000元价位：更高性能或更轻薄设计</w:t>
      </w:r>
      <w:r w:rsidRPr="00850B04">
        <w:rPr>
          <w:rFonts w:ascii="宋体" w:eastAsia="宋体" w:hAnsi="宋体"/>
          <w:bCs w:val="0"/>
          <w:color w:val="auto"/>
          <w:kern w:val="0"/>
          <w:sz w:val="24"/>
          <w:szCs w:val="24"/>
          <w14:ligatures w14:val="none"/>
          <w14:numSpacing w14:val="default"/>
        </w:rPr>
        <w:t xml:space="preserve"> – 接近9000元预算，可以选择更高一档的GPU或者更轻薄的高端机型：</w:t>
      </w:r>
    </w:p>
    <w:p w14:paraId="2B7EFF93"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RTX 4070配置机型</w:t>
      </w:r>
      <w:r w:rsidRPr="00850B04">
        <w:rPr>
          <w:rFonts w:ascii="宋体" w:eastAsia="宋体" w:hAnsi="宋体"/>
          <w:bCs w:val="0"/>
          <w:color w:val="auto"/>
          <w:kern w:val="0"/>
          <w:sz w:val="24"/>
          <w:szCs w:val="24"/>
          <w14:ligatures w14:val="none"/>
          <w14:numSpacing w14:val="default"/>
        </w:rPr>
        <w:t>：部分RTX4070笔记本在促销时已落入9000元内。例如前述联想拯救者R9000P搭载RTX 4070时曾到¥8499 (</w:t>
      </w:r>
      <w:hyperlink r:id="rId30" w:anchor=":~:text=match%20at%20L121%20%E8%81%94%E6%83%B3%E6%8B%AF%E6%95%91%E8%80%85%20R9000P,7945HX%E3%80%81RTX4070%208G%E3%80%8116GB%E3%80%811TB%EF%BC%89%208499%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)。RTX 4070笔记本GPU与4060同为8GB显存，但CUDA核心更多，性能大约提升15-20%，在高分辨率和创作应用中更有优势。在2025年中，如果能够用接近9000的价格买到4070机型（哪怕是二手或库存机），都会比4060有更长的性能寿命。需要注意的是4070机型通常默认配置也是16GB内存，所以可能还需自行升级到32GB。</w:t>
      </w:r>
    </w:p>
    <w:p w14:paraId="421F6213" w14:textId="77777777" w:rsidR="00850B04" w:rsidRPr="00850B04" w:rsidRDefault="00850B04" w:rsidP="00850B04">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lastRenderedPageBreak/>
        <w:t>高端轻薄游戏本/全能本</w:t>
      </w:r>
      <w:r w:rsidRPr="00850B04">
        <w:rPr>
          <w:rFonts w:ascii="宋体" w:eastAsia="宋体" w:hAnsi="宋体"/>
          <w:bCs w:val="0"/>
          <w:color w:val="auto"/>
          <w:kern w:val="0"/>
          <w:sz w:val="24"/>
          <w:szCs w:val="24"/>
          <w14:ligatures w14:val="none"/>
          <w14:numSpacing w14:val="default"/>
        </w:rPr>
        <w:t>：一些定位高端的机型在性能配置类似情况下会提供更轻薄的机身和更精良的设计，但价格也接近上限甚至突破9000。例如**联想拯救者Y9000X（Slim系列）</w:t>
      </w:r>
      <w:r w:rsidRPr="00850B04">
        <w:rPr>
          <w:rFonts w:ascii="宋体" w:eastAsia="宋体" w:hAnsi="宋体"/>
          <w:b/>
          <w:color w:val="auto"/>
          <w:kern w:val="0"/>
          <w:sz w:val="24"/>
          <w:szCs w:val="24"/>
          <w14:ligatures w14:val="none"/>
          <w14:numSpacing w14:val="default"/>
        </w:rPr>
        <w:t>或</w:t>
      </w:r>
      <w:r w:rsidRPr="00850B04">
        <w:rPr>
          <w:rFonts w:ascii="宋体" w:eastAsia="宋体" w:hAnsi="宋体"/>
          <w:bCs w:val="0"/>
          <w:color w:val="auto"/>
          <w:kern w:val="0"/>
          <w:sz w:val="24"/>
          <w:szCs w:val="24"/>
          <w14:ligatures w14:val="none"/>
          <w14:numSpacing w14:val="default"/>
        </w:rPr>
        <w:t>ROG 冰刃/幻16（Zephyrus系列）**这类机型，采用了更轻的材质和更薄的模具设计，重量控制在约2.0kg左右甚至更低，同时仍配备RTX 4060独显和高刷高色域屏幕。这类产品通常有99Wh大电池、支持USB-C充电、更加低调专业的外观，非常适合既要运行创意软件又希望提升便携性的用户。</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：便携性好，续航相对更长，全盘高速SSD和高速内存配置高，经常附带雷电4/USB4接口和SD读卡等创作型接口。</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：散热空间有限，高负载下GPU/CPU可能降频到较4060满血机型低的功耗，长时间渲染性能略逊；价格昂贵，性价比相对纯游戏本不算突出。如果预算充裕、侧重便携，这类机型可在年底关注折扣或二手。</w:t>
      </w:r>
    </w:p>
    <w:p w14:paraId="49024B2B"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综上，在现有RTX 40系列机型中，</w:t>
      </w:r>
      <w:r w:rsidRPr="00850B04">
        <w:rPr>
          <w:rFonts w:ascii="宋体" w:eastAsia="宋体" w:hAnsi="宋体"/>
          <w:b/>
          <w:color w:val="auto"/>
          <w:kern w:val="0"/>
          <w:sz w:val="24"/>
          <w:szCs w:val="24"/>
          <w14:ligatures w14:val="none"/>
          <w14:numSpacing w14:val="default"/>
        </w:rPr>
        <w:t>7000元左右即可买到基础款i7+4060游戏本</w:t>
      </w:r>
      <w:r w:rsidRPr="00850B04">
        <w:rPr>
          <w:rFonts w:ascii="宋体" w:eastAsia="宋体" w:hAnsi="宋体"/>
          <w:bCs w:val="0"/>
          <w:color w:val="auto"/>
          <w:kern w:val="0"/>
          <w:sz w:val="24"/>
          <w:szCs w:val="24"/>
          <w14:ligatures w14:val="none"/>
          <w14:numSpacing w14:val="default"/>
        </w:rPr>
        <w:t>（如神舟、机械革命等） (</w:t>
      </w:r>
      <w:hyperlink r:id="rId31" w:anchor=":~:text=match%20at%20L54%20%E6%80%BB%E4%BD%93%E6%9D%A5%E8%AF%B4%E8%BF%99%E6%AC%BE%E7%A5%9E%E8%88%9F%E6%88%98%E7%A5%9ES8%E6%B8%B8%E6%88%8F%E6%9C%AC%E5%94%AE%E4%BB%B7%E6%98%AF%E7%9C%9F%E7%9A%84%E5%A4%9F%E4%BE%BF%E5%AE%9C%EF%BC%8C%E7%A5%9E%E8%88%9F%E4%B9%9F%E7%AE%97%E6%98%AF%E5%9B%BD%E4%BA%A7%E6%B8%B8%E6%88%8F%E6%9C%AC%E4%B8%AD%E2%80%9C%E5%8D%B7%E2%80%9D%E5%BE%97%E9%9D%9E%E5%B8%B8%E5%8E%89%E5%AE%B3%E7%9A%84%E3%80%82%E6%B8%B8%E6%88%8F%E6%9C%AC%E6%95%B4%E4%BD%93%E9%85%8D%E7%BD%AE%E5%BC%BA%E6%82%8D%EF%BC%8C%E6%80%A7%E8%83%BD%E8%BE%93%E5%87%BA%E5%AE%8C%E5%85%A8%E5%8F%AF%E4%BB%A5%E9%80%9A%E6%9D%80%E5%90%8C%E4%BB%B7%E4%BD%8D%E7%9A%84%E8%BD%BB%E8%96%84%E6%9C%AC%E6%88%96%E8%80%85%E5%85%A8%E8%83%BD%E6%9C%AC%E4%BA%86%EF%BC%8C%E5%A4%96%20%E5%8A%A0%E4%BD%8E%E8%87%B35988%E5%85%83%E7%9A%84%E5%94%AE%E4%BB%B7%EF%BC%8C%E6%80%8E%E4%B9%88%E7%9C%8B%E9%83%BD%E6%98%AF%E5%BE%88%E2%80%9C%E9%A6%99%E2%80%9D%E7%9A%84%EF%BC%8C%E7%9C%8B%E6%9D%A5%E8%BF%99%E6%AC%A1%E2%80%9C%E4%BD%8E%E4%BB%B7%E5%85%9A%E2%80%9D%E7%9A%84%E7%A6%8F%E5%88%A9%E6%98%AF%E7%9C%9F%E7%9A%84%E6%9D%A5%E4%BA%86%EF%BC%81"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)，“该有的性能都有了”，但可能需要自行升级内存硬盘，做工和续航相对一般。而</w:t>
      </w:r>
      <w:r w:rsidRPr="00850B04">
        <w:rPr>
          <w:rFonts w:ascii="宋体" w:eastAsia="宋体" w:hAnsi="宋体"/>
          <w:b/>
          <w:color w:val="auto"/>
          <w:kern w:val="0"/>
          <w:sz w:val="24"/>
          <w:szCs w:val="24"/>
          <w14:ligatures w14:val="none"/>
          <w14:numSpacing w14:val="default"/>
        </w:rPr>
        <w:t>8000元档</w:t>
      </w:r>
      <w:r w:rsidRPr="00850B04">
        <w:rPr>
          <w:rFonts w:ascii="宋体" w:eastAsia="宋体" w:hAnsi="宋体"/>
          <w:bCs w:val="0"/>
          <w:color w:val="auto"/>
          <w:kern w:val="0"/>
          <w:sz w:val="24"/>
          <w:szCs w:val="24"/>
          <w14:ligatures w14:val="none"/>
          <w14:numSpacing w14:val="default"/>
        </w:rPr>
        <w:t>可以选择到</w:t>
      </w:r>
      <w:r w:rsidRPr="00850B04">
        <w:rPr>
          <w:rFonts w:ascii="宋体" w:eastAsia="宋体" w:hAnsi="宋体"/>
          <w:b/>
          <w:color w:val="auto"/>
          <w:kern w:val="0"/>
          <w:sz w:val="24"/>
          <w:szCs w:val="24"/>
          <w14:ligatures w14:val="none"/>
          <w14:numSpacing w14:val="default"/>
        </w:rPr>
        <w:t>国际品牌的高配4060本</w:t>
      </w:r>
      <w:r w:rsidRPr="00850B04">
        <w:rPr>
          <w:rFonts w:ascii="宋体" w:eastAsia="宋体" w:hAnsi="宋体"/>
          <w:bCs w:val="0"/>
          <w:color w:val="auto"/>
          <w:kern w:val="0"/>
          <w:sz w:val="24"/>
          <w:szCs w:val="24"/>
          <w14:ligatures w14:val="none"/>
          <w14:numSpacing w14:val="default"/>
        </w:rPr>
        <w:t>（如华硕天选、联想拯救者等），在屏幕、散热、品质上更有保障 (</w:t>
      </w:r>
      <w:hyperlink r:id="rId32"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 (</w:t>
      </w:r>
      <w:hyperlink r:id="rId33" w:anchor=":~:text=%E8%81%94%E6%83%B3%28Lenovo%29%E6%8B%AF%E6%95%91%E8%80%85R9000P%2016%E8%8B%B1%E5%AF%B8%E7%94%B5%E7%AB%9E%E6%B8%B8%E6%88%8F%E7%AC%94%E8%AE%B0%E6%9C%AC%E7%94%B5%E8%84%91%28R9,P3%29%E7%A2%B3%E6%99%B6%E7%81%B0%20%E5%8F%A0%E5%8A%A0%E4%BC%98%E6%83%A0%E5%88%B8%EF%BC%9A%E6%BB%A12000%E5%87%8F10%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9000元</w:t>
      </w:r>
      <w:r w:rsidRPr="00850B04">
        <w:rPr>
          <w:rFonts w:ascii="宋体" w:eastAsia="宋体" w:hAnsi="宋体"/>
          <w:bCs w:val="0"/>
          <w:color w:val="auto"/>
          <w:kern w:val="0"/>
          <w:sz w:val="24"/>
          <w:szCs w:val="24"/>
          <w14:ligatures w14:val="none"/>
          <w14:numSpacing w14:val="default"/>
        </w:rPr>
        <w:t>则能触及更高一级的性能或更轻薄设计，如4070显卡或旗舰轻薄游戏本，带来更长的使用寿命或更好的便携体验。结合题主“极致性价比”的要求，在40系列产品中</w:t>
      </w:r>
      <w:r w:rsidRPr="00850B04">
        <w:rPr>
          <w:rFonts w:ascii="宋体" w:eastAsia="宋体" w:hAnsi="宋体"/>
          <w:b/>
          <w:color w:val="auto"/>
          <w:kern w:val="0"/>
          <w:sz w:val="24"/>
          <w:szCs w:val="24"/>
          <w14:ligatures w14:val="none"/>
          <w14:numSpacing w14:val="default"/>
        </w:rPr>
        <w:t>8000元左右的机型</w:t>
      </w:r>
      <w:r w:rsidRPr="00850B04">
        <w:rPr>
          <w:rFonts w:ascii="宋体" w:eastAsia="宋体" w:hAnsi="宋体"/>
          <w:bCs w:val="0"/>
          <w:color w:val="auto"/>
          <w:kern w:val="0"/>
          <w:sz w:val="24"/>
          <w:szCs w:val="24"/>
          <w14:ligatures w14:val="none"/>
          <w14:numSpacing w14:val="default"/>
        </w:rPr>
        <w:t>往往是厂商主推且价格战激烈的区间，性能和价格平衡最佳。</w:t>
      </w:r>
    </w:p>
    <w:p w14:paraId="780A8968"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未来趋势：RTX 50系列及新品前瞻</w:t>
      </w:r>
    </w:p>
    <w:p w14:paraId="47466459"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2025年开始，新一代的NVIDIA RTX 50系列移动GPU将逐步上市。根据CES 2025公布的信息，RTX 50系列（代号Blackwell架构）在架构和AI技术上有重大进步 (</w:t>
      </w:r>
      <w:hyperlink r:id="rId34" w:anchor=":~:text=40%E7%B3%BB%E5%88%97%20%E7%9A%84%E4%B8%8B%E4%B8%80%E4%BB%A3%E4%BA%A7%E5%93%81%E3%80%82%E5%85%B6%E4%BA%8E2025%E5%B9%B41%E6%9C%886%E6%97%A5%E5%9C%A8CES%202025%E4%B8%8A%E6%AD%A3%E5%BC%8F%E5%8F%91%E5%B8%83%EF%BC%8C%E5%85%B6%E4%B8%ADRTX%205090%E5%92%8CRTX%205080%E4%BA%8E2025%E5%B9%B41%E6%9C%8830%E6%97%A5%E4%B8%8A%E5%B8%82%EF%BC%8CRTX,5070%20Ti%E5%92%8CRTX%205070%E5%B0%86%E5%88%86%E5%88%AB%E4%BA%8E2025%E5%B9%B42%E6%9C%8820%E6%97%A5%E5%92%8C2025%E5%B9%B43%E6%9C%885%E6%97%A5%E4%B8%8A%E5%B8%82%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)。NVIDIA宣称50系显卡相比40系</w:t>
      </w:r>
      <w:r w:rsidRPr="00850B04">
        <w:rPr>
          <w:rFonts w:ascii="宋体" w:eastAsia="宋体" w:hAnsi="宋体"/>
          <w:b/>
          <w:color w:val="auto"/>
          <w:kern w:val="0"/>
          <w:sz w:val="24"/>
          <w:szCs w:val="24"/>
          <w14:ligatures w14:val="none"/>
          <w14:numSpacing w14:val="default"/>
        </w:rPr>
        <w:t>同档产品性能翻倍</w:t>
      </w:r>
      <w:r w:rsidRPr="00850B04">
        <w:rPr>
          <w:rFonts w:ascii="宋体" w:eastAsia="宋体" w:hAnsi="宋体"/>
          <w:bCs w:val="0"/>
          <w:color w:val="auto"/>
          <w:kern w:val="0"/>
          <w:sz w:val="24"/>
          <w:szCs w:val="24"/>
          <w14:ligatures w14:val="none"/>
          <w14:numSpacing w14:val="default"/>
        </w:rPr>
        <w:t>（很大程度上依赖第四代DLSS 4.0的多帧生成技术） (</w:t>
      </w:r>
      <w:hyperlink r:id="rId35"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)。例如，</w:t>
      </w:r>
      <w:r w:rsidRPr="00850B04">
        <w:rPr>
          <w:rFonts w:ascii="宋体" w:eastAsia="宋体" w:hAnsi="宋体"/>
          <w:b/>
          <w:color w:val="auto"/>
          <w:kern w:val="0"/>
          <w:sz w:val="24"/>
          <w:szCs w:val="24"/>
          <w14:ligatures w14:val="none"/>
          <w14:numSpacing w14:val="default"/>
        </w:rPr>
        <w:t>RTX 5070 Laptop GPU性能可达RTX 4090 Laptop的水平</w:t>
      </w:r>
      <w:r w:rsidRPr="00850B04">
        <w:rPr>
          <w:rFonts w:ascii="宋体" w:eastAsia="宋体" w:hAnsi="宋体"/>
          <w:bCs w:val="0"/>
          <w:color w:val="auto"/>
          <w:kern w:val="0"/>
          <w:sz w:val="24"/>
          <w:szCs w:val="24"/>
          <w14:ligatures w14:val="none"/>
          <w14:numSpacing w14:val="default"/>
        </w:rPr>
        <w:t>，且功耗只需后者的一半 (</w:t>
      </w:r>
      <w:hyperlink r:id="rId36"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)。实际测评指出50系相较40系的</w:t>
      </w:r>
      <w:r w:rsidRPr="00850B04">
        <w:rPr>
          <w:rFonts w:ascii="宋体" w:eastAsia="宋体" w:hAnsi="宋体"/>
          <w:b/>
          <w:color w:val="auto"/>
          <w:kern w:val="0"/>
          <w:sz w:val="24"/>
          <w:szCs w:val="24"/>
          <w14:ligatures w14:val="none"/>
          <w14:numSpacing w14:val="default"/>
        </w:rPr>
        <w:t>原始性能提升并不如上一代升级那么夸张</w:t>
      </w:r>
      <w:r w:rsidRPr="00850B04">
        <w:rPr>
          <w:rFonts w:ascii="宋体" w:eastAsia="宋体" w:hAnsi="宋体"/>
          <w:bCs w:val="0"/>
          <w:color w:val="auto"/>
          <w:kern w:val="0"/>
          <w:sz w:val="24"/>
          <w:szCs w:val="24"/>
          <w14:ligatures w14:val="none"/>
          <w14:numSpacing w14:val="default"/>
        </w:rPr>
        <w:t>（可能在20～30%左右），主要亮点在于DLSS 4带来的帧数提升和能效优化 (</w:t>
      </w:r>
      <w:hyperlink r:id="rId37"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)。顶级型号RTX 5090在开启DLSS 4后帧率较4090翻倍以上，但纯粹算原生性能也就提升约48% (</w:t>
      </w:r>
      <w:hyperlink r:id="rId38" w:anchor=":~:text=Image%E9%BB%84%E4%BB%81%E5%8B%8B%20%E5%9C%A8%2070%202025%E4%B8%8A%E5%B1%95%E7%A4%BA%E9%85%8D%E5%A4%87%E6%9C%89RTX%205070%E7%9A%84%E7%AC%94%E8%AE%B0%E6%9C%AC%E7%94%B5%E8%84%91%EF%BC%8C%E7%A7%B0%E5%85%B6%E8%83%BD%E5%A4%9F%E4%BB%A5%E4%B8%80%E5%8D%8A%E7%9A%84%E5%8A%9F%E7%8E%87%E5%AE%9E%E7%8E%B0RTX,%EF%BC%8C%E5%BC%80%E5%90%AFDLSS%204.0%E5%A4%9A%E5%B8%A7%E7%94%9F%E6%88%90%E5%90%8E%E5%88%99%E8%BE%BE%E5%88%B0%E4%BA%86%E4%B8%A4%E5%80%8D%E4%BB%A5%E4%B8%8A%E7%9A%84%E5%B8%A7%E7%8E%87%E6%8F%90%E5%8D%87"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w:t>
      </w:r>
    </w:p>
    <w:p w14:paraId="7284970D"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对于笔记本而言，更高的能效意味着在有限散热和电池下可以发挥出更强性能。例如官方演示中，配备RTX 5070的笔记本以</w:t>
      </w:r>
      <w:r w:rsidRPr="00850B04">
        <w:rPr>
          <w:rFonts w:ascii="宋体" w:eastAsia="宋体" w:hAnsi="宋体"/>
          <w:b/>
          <w:color w:val="auto"/>
          <w:kern w:val="0"/>
          <w:sz w:val="24"/>
          <w:szCs w:val="24"/>
          <w14:ligatures w14:val="none"/>
          <w14:numSpacing w14:val="default"/>
        </w:rPr>
        <w:t>一半功耗实现了RTX 4090本的性能</w:t>
      </w:r>
      <w:r w:rsidRPr="00850B04">
        <w:rPr>
          <w:rFonts w:ascii="宋体" w:eastAsia="宋体" w:hAnsi="宋体"/>
          <w:bCs w:val="0"/>
          <w:color w:val="auto"/>
          <w:kern w:val="0"/>
          <w:sz w:val="24"/>
          <w:szCs w:val="24"/>
          <w14:ligatures w14:val="none"/>
          <w14:numSpacing w14:val="default"/>
        </w:rPr>
        <w:t xml:space="preserve"> (</w:t>
      </w:r>
      <w:hyperlink r:id="rId39"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)。这预示着2025</w:t>
      </w:r>
      <w:r w:rsidRPr="00850B04">
        <w:rPr>
          <w:rFonts w:ascii="宋体" w:eastAsia="宋体" w:hAnsi="宋体"/>
          <w:bCs w:val="0"/>
          <w:color w:val="auto"/>
          <w:kern w:val="0"/>
          <w:sz w:val="24"/>
          <w:szCs w:val="24"/>
          <w14:ligatures w14:val="none"/>
          <w14:numSpacing w14:val="default"/>
        </w:rPr>
        <w:lastRenderedPageBreak/>
        <w:t>年的游戏本有望在保持相对轻薄或低噪音的情况下达到此前“高功耗厚重本”才能实现的性能。这对需要移动使用创意软件的用户也非常有利——渲染和视频导出速度将提高，同时发热和噪音降低。</w:t>
      </w:r>
    </w:p>
    <w:p w14:paraId="63A3BD10"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上市时间节点</w:t>
      </w:r>
      <w:r w:rsidRPr="00850B04">
        <w:rPr>
          <w:rFonts w:ascii="宋体" w:eastAsia="宋体" w:hAnsi="宋体"/>
          <w:bCs w:val="0"/>
          <w:color w:val="auto"/>
          <w:kern w:val="0"/>
          <w:sz w:val="24"/>
          <w:szCs w:val="24"/>
          <w14:ligatures w14:val="none"/>
          <w14:numSpacing w14:val="default"/>
        </w:rPr>
        <w:t>：按照发布节奏，RTX 5090/5080已在2025年初亮相并上市，RTX 5070/Ti在2025年第一季度末陆续推出 (</w:t>
      </w:r>
      <w:hyperlink r:id="rId40" w:anchor=":~:text=GeForce%20RTX%2050%E7%B3%BB%E5%88%97%20%E6%98%AF%E7%94%B1NVIDIA%20%E5%BC%80%E5%8F%91%E7%9A%84%E6%B6%88%E8%B4%B9%E7%BA%A7,5090%E5%92%8CRTX%205080%E4%BA%8E2025%E5%B9%B41%E6%9C%8830%E6%97%A5%E4%B8%8A%E5%B8%82%EF%BC%8CRTX%205070%20Ti%E5%92%8CRTX%205070%E5%B0%86%E5%88%86%E5%88%AB%E4%BA%8E2025%E5%B9%B42%E6%9C%8820%E6%97%A5%E5%92%8C2025%E5%B9%B43%E6%9C%885%E6%97%A5%E4%B8%8A%E5%B8%82%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)。中端的RTX 5060/5050预计会稍晚发布，可能在2025年年中至年末陆续面市 (</w:t>
      </w:r>
      <w:hyperlink r:id="rId41" w:anchor=":~:text=%E5%90%8C%E6%97%B6%EF%BC%8C%E4%B8%8E%E4%B8%8A%E4%B8%80%E4%BB%A3%E7%9B%B8%E6%AF%94%EF%BC%8C%E6%80%A7%E8%83%BD%E6%8F%90%E5%8D%87%E8%B6%85%E8%BF%8720" w:history="1">
        <w:r w:rsidRPr="00850B04">
          <w:rPr>
            <w:rFonts w:ascii="宋体" w:eastAsia="宋体" w:hAnsi="宋体"/>
            <w:bCs w:val="0"/>
            <w:color w:val="0000FF"/>
            <w:kern w:val="0"/>
            <w:sz w:val="24"/>
            <w:szCs w:val="24"/>
            <w:u w:val="single"/>
            <w14:ligatures w14:val="none"/>
            <w14:numSpacing w14:val="default"/>
          </w:rPr>
          <w:t>揭秘RTX 50游戏本：供货紧张与市场前景解析 - 搜狐</w:t>
        </w:r>
      </w:hyperlink>
      <w:r w:rsidRPr="00850B04">
        <w:rPr>
          <w:rFonts w:ascii="宋体" w:eastAsia="宋体" w:hAnsi="宋体"/>
          <w:bCs w:val="0"/>
          <w:color w:val="auto"/>
          <w:kern w:val="0"/>
          <w:sz w:val="24"/>
          <w:szCs w:val="24"/>
          <w14:ligatures w14:val="none"/>
          <w14:numSpacing w14:val="default"/>
        </w:rPr>
        <w:t>)。实际上，NVIDIA往往优先供应高端芯片，中端主力（50/60系列）的供应可能相对紧张或略有延迟 (</w:t>
      </w:r>
      <w:hyperlink r:id="rId42" w:anchor=":~:text=%E5%90%8C%E6%97%B6%EF%BC%8C%E4%B8%8E%E4%B8%8A%E4%B8%80%E4%BB%A3%E7%9B%B8%E6%AF%94%EF%BC%8C%E6%80%A7%E8%83%BD%E6%8F%90%E5%8D%87%E8%B6%85%E8%BF%8720" w:history="1">
        <w:r w:rsidRPr="00850B04">
          <w:rPr>
            <w:rFonts w:ascii="宋体" w:eastAsia="宋体" w:hAnsi="宋体"/>
            <w:bCs w:val="0"/>
            <w:color w:val="0000FF"/>
            <w:kern w:val="0"/>
            <w:sz w:val="24"/>
            <w:szCs w:val="24"/>
            <w:u w:val="single"/>
            <w14:ligatures w14:val="none"/>
            <w14:numSpacing w14:val="default"/>
          </w:rPr>
          <w:t>揭秘RTX 50游戏本：供货紧张与市场前景解析 - 搜狐</w:t>
        </w:r>
      </w:hyperlink>
      <w:r w:rsidRPr="00850B04">
        <w:rPr>
          <w:rFonts w:ascii="宋体" w:eastAsia="宋体" w:hAnsi="宋体"/>
          <w:bCs w:val="0"/>
          <w:color w:val="auto"/>
          <w:kern w:val="0"/>
          <w:sz w:val="24"/>
          <w:szCs w:val="24"/>
          <w14:ligatures w14:val="none"/>
          <w14:numSpacing w14:val="default"/>
        </w:rPr>
        <w:t>)。这意味着</w:t>
      </w:r>
      <w:r w:rsidRPr="00850B04">
        <w:rPr>
          <w:rFonts w:ascii="宋体" w:eastAsia="宋体" w:hAnsi="宋体"/>
          <w:b/>
          <w:color w:val="auto"/>
          <w:kern w:val="0"/>
          <w:sz w:val="24"/>
          <w:szCs w:val="24"/>
          <w14:ligatures w14:val="none"/>
          <w14:numSpacing w14:val="default"/>
        </w:rPr>
        <w:t>2025年7月</w:t>
      </w:r>
      <w:r w:rsidRPr="00850B04">
        <w:rPr>
          <w:rFonts w:ascii="宋体" w:eastAsia="宋体" w:hAnsi="宋体"/>
          <w:bCs w:val="0"/>
          <w:color w:val="auto"/>
          <w:kern w:val="0"/>
          <w:sz w:val="24"/>
          <w:szCs w:val="24"/>
          <w14:ligatures w14:val="none"/>
          <w14:numSpacing w14:val="default"/>
        </w:rPr>
        <w:t>时，市面上高端50系本本已开始发售，但</w:t>
      </w:r>
      <w:r w:rsidRPr="00850B04">
        <w:rPr>
          <w:rFonts w:ascii="宋体" w:eastAsia="宋体" w:hAnsi="宋体"/>
          <w:b/>
          <w:color w:val="auto"/>
          <w:kern w:val="0"/>
          <w:sz w:val="24"/>
          <w:szCs w:val="24"/>
          <w14:ligatures w14:val="none"/>
          <w14:numSpacing w14:val="default"/>
        </w:rPr>
        <w:t>5060级别的新品未必大量到货</w:t>
      </w:r>
      <w:r w:rsidRPr="00850B04">
        <w:rPr>
          <w:rFonts w:ascii="宋体" w:eastAsia="宋体" w:hAnsi="宋体"/>
          <w:bCs w:val="0"/>
          <w:color w:val="auto"/>
          <w:kern w:val="0"/>
          <w:sz w:val="24"/>
          <w:szCs w:val="24"/>
          <w14:ligatures w14:val="none"/>
          <w14:numSpacing w14:val="default"/>
        </w:rPr>
        <w:t>；而到</w:t>
      </w:r>
      <w:r w:rsidRPr="00850B04">
        <w:rPr>
          <w:rFonts w:ascii="宋体" w:eastAsia="宋体" w:hAnsi="宋体"/>
          <w:b/>
          <w:color w:val="auto"/>
          <w:kern w:val="0"/>
          <w:sz w:val="24"/>
          <w:szCs w:val="24"/>
          <w14:ligatures w14:val="none"/>
          <w14:numSpacing w14:val="default"/>
        </w:rPr>
        <w:t>2025年12月</w:t>
      </w:r>
      <w:r w:rsidRPr="00850B04">
        <w:rPr>
          <w:rFonts w:ascii="宋体" w:eastAsia="宋体" w:hAnsi="宋体"/>
          <w:bCs w:val="0"/>
          <w:color w:val="auto"/>
          <w:kern w:val="0"/>
          <w:sz w:val="24"/>
          <w:szCs w:val="24"/>
          <w14:ligatures w14:val="none"/>
          <w14:numSpacing w14:val="default"/>
        </w:rPr>
        <w:t>，RTX 5060/5050笔记本应该逐渐普及并经历过一轮价格调整。新品初上市时价格通常较高，尤其高端型号溢价明显。然而，随着AMD竞争和产能爬升，50系列的</w:t>
      </w:r>
      <w:r w:rsidRPr="00850B04">
        <w:rPr>
          <w:rFonts w:ascii="宋体" w:eastAsia="宋体" w:hAnsi="宋体"/>
          <w:b/>
          <w:color w:val="auto"/>
          <w:kern w:val="0"/>
          <w:sz w:val="24"/>
          <w:szCs w:val="24"/>
          <w14:ligatures w14:val="none"/>
          <w14:numSpacing w14:val="default"/>
        </w:rPr>
        <w:t>主流型号价格有望在上市数月后趋于理性</w:t>
      </w:r>
      <w:r w:rsidRPr="00850B04">
        <w:rPr>
          <w:rFonts w:ascii="宋体" w:eastAsia="宋体" w:hAnsi="宋体"/>
          <w:bCs w:val="0"/>
          <w:color w:val="auto"/>
          <w:kern w:val="0"/>
          <w:sz w:val="24"/>
          <w:szCs w:val="24"/>
          <w14:ligatures w14:val="none"/>
          <w14:numSpacing w14:val="default"/>
        </w:rPr>
        <w:t>。因此，下半年（如双十一/年底促销季）可能出现一些定位主流的RTX 50系列机型性价比变高的趋势。</w:t>
      </w:r>
    </w:p>
    <w:p w14:paraId="1B990C05"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性能和性价比展望</w:t>
      </w:r>
      <w:r w:rsidRPr="00850B04">
        <w:rPr>
          <w:rFonts w:ascii="宋体" w:eastAsia="宋体" w:hAnsi="宋体"/>
          <w:bCs w:val="0"/>
          <w:color w:val="auto"/>
          <w:kern w:val="0"/>
          <w:sz w:val="24"/>
          <w:szCs w:val="24"/>
          <w14:ligatures w14:val="none"/>
          <w14:numSpacing w14:val="default"/>
        </w:rPr>
        <w:t>：如果RTX 50系列的规格如传闻所示（例如RTX 5070性能≈4090、本代60级性能赶上上一代80级等），那么</w:t>
      </w:r>
      <w:r w:rsidRPr="00850B04">
        <w:rPr>
          <w:rFonts w:ascii="宋体" w:eastAsia="宋体" w:hAnsi="宋体"/>
          <w:b/>
          <w:color w:val="auto"/>
          <w:kern w:val="0"/>
          <w:sz w:val="24"/>
          <w:szCs w:val="24"/>
          <w14:ligatures w14:val="none"/>
          <w14:numSpacing w14:val="default"/>
        </w:rPr>
        <w:t>RTX 5060笔记本GPU预计至少比RTX 4060提升20-30%+的真实性能，配合DLSS 4在支持的应用中获得成倍加速。这对Blender渲染、游戏和视频导出都有直接好处。不过需要考虑价格因素</w:t>
      </w:r>
      <w:r w:rsidRPr="00850B04">
        <w:rPr>
          <w:rFonts w:ascii="宋体" w:eastAsia="宋体" w:hAnsi="宋体"/>
          <w:bCs w:val="0"/>
          <w:color w:val="auto"/>
          <w:kern w:val="0"/>
          <w:sz w:val="24"/>
          <w:szCs w:val="24"/>
          <w14:ligatures w14:val="none"/>
          <w14:numSpacing w14:val="default"/>
        </w:rPr>
        <w:t>：50系列初期价格可能比40系列收官时贵不少。如果RTX 5060新品上市价超过4060清库存价很多，那么从性价比角度，旧款高配或二手仍有吸引力。反之，如果厂商激进定价或有补贴活动，让5060机型逼近8000元内，则非常值得上新平台。</w:t>
      </w:r>
    </w:p>
    <w:p w14:paraId="596EE34C"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CPU平台升级</w:t>
      </w:r>
      <w:r w:rsidRPr="00850B04">
        <w:rPr>
          <w:rFonts w:ascii="宋体" w:eastAsia="宋体" w:hAnsi="宋体"/>
          <w:bCs w:val="0"/>
          <w:color w:val="auto"/>
          <w:kern w:val="0"/>
          <w:sz w:val="24"/>
          <w:szCs w:val="24"/>
          <w14:ligatures w14:val="none"/>
          <w14:numSpacing w14:val="default"/>
        </w:rPr>
        <w:t>：2025年新品笔记本还会伴随CPU升级。Intel方面，14代酷睿移动版（可能命名为Core Ultra系列）将采用全新架构（Meteor Lake等）尤其是在低功耗和AI加速上有改进 (</w:t>
      </w:r>
      <w:hyperlink r:id="rId43" w:anchor=":~:text=%E7%BF%98%E9%A6%96%E4%BB%A5%E7%9B%BC%EF%BC%8C2025%E5%B9%B4%E5%BE%AE%E6%98%9F%E7%AC%94%E8%AE%B0%E6%9C%AC%E6%96%B0%E5%93%81%E5%8F%91%E5%B8%83%E4%BC%9A%E5%8D%B3%E5%B0%86%E5%88%B0%E6%9D%A5%EF%BC%8C%E5%9C%A8%E4%BB%8A%E5%B9%B4%E7%9A%84CES%202025%E4%B8%8A%E5%BE%AE%E6%98%9F%E6%8E%A8%E5%87%BA%E9%85%8D%E5%A4%87%E8%8B%B1%E4%BC%9F%E8%BE%BE%C2%AEGeForce%20RTX%E2%84%A2%2050%20%E7%B3%BB%E5%88%97%E7%AC%94%E8%AE%B0%E6%9C%ACGPU%EF%BC%8C%E5%B9%B6%E6%90%AD%E8%BD%BD%E6%9C%80%E6%96%B0%E7%9A%84%E8%8B%B1%E7%89%B9%E5%B0%94%C2%AE%E9%85%B7%E7%9D%BF%E2%84%A2Ultra," w:history="1">
        <w:r w:rsidRPr="00850B04">
          <w:rPr>
            <w:rFonts w:ascii="宋体" w:eastAsia="宋体" w:hAnsi="宋体"/>
            <w:bCs w:val="0"/>
            <w:color w:val="0000FF"/>
            <w:kern w:val="0"/>
            <w:sz w:val="24"/>
            <w:szCs w:val="24"/>
            <w:u w:val="single"/>
            <w14:ligatures w14:val="none"/>
            <w14:numSpacing w14:val="default"/>
          </w:rPr>
          <w:t>微星笔记本新品发布会2025尽请期待 - 新浪财经</w:t>
        </w:r>
      </w:hyperlink>
      <w:r w:rsidRPr="00850B04">
        <w:rPr>
          <w:rFonts w:ascii="宋体" w:eastAsia="宋体" w:hAnsi="宋体"/>
          <w:bCs w:val="0"/>
          <w:color w:val="auto"/>
          <w:kern w:val="0"/>
          <w:sz w:val="24"/>
          <w:szCs w:val="24"/>
          <w14:ligatures w14:val="none"/>
          <w14:numSpacing w14:val="default"/>
        </w:rPr>
        <w:t>)。高性能HX系列或沿用Raptor Lake Refresh，出现如</w:t>
      </w:r>
      <w:r w:rsidRPr="00850B04">
        <w:rPr>
          <w:rFonts w:ascii="宋体" w:eastAsia="宋体" w:hAnsi="宋体"/>
          <w:b/>
          <w:color w:val="auto"/>
          <w:kern w:val="0"/>
          <w:sz w:val="24"/>
          <w:szCs w:val="24"/>
          <w14:ligatures w14:val="none"/>
          <w14:numSpacing w14:val="default"/>
        </w:rPr>
        <w:t>Core i9-14900HX</w:t>
      </w:r>
      <w:r w:rsidRPr="00850B04">
        <w:rPr>
          <w:rFonts w:ascii="宋体" w:eastAsia="宋体" w:hAnsi="宋体"/>
          <w:bCs w:val="0"/>
          <w:color w:val="auto"/>
          <w:kern w:val="0"/>
          <w:sz w:val="24"/>
          <w:szCs w:val="24"/>
          <w14:ligatures w14:val="none"/>
          <w14:numSpacing w14:val="default"/>
        </w:rPr>
        <w:t>等型号，频率小幅提升（已有搭载14代HX的本子上市) (</w:t>
      </w:r>
      <w:hyperlink r:id="rId44" w:anchor=":~:text=acer%20%E5%AE%8F%E7%A2%81%20%E6%9A%97%E5%BD%B1%E9%AA%91%E5%A3%AB%C2%B7%E6%93%8E6%2016%E8%8B%B1%E5%AF%B8%20%E5%8D%81%E5%9B%9B%E4%BB%A3%E9%85%B7%E7%9D%BF%E7%89%88,14650HX%E3%80%81RTX%204060%208G%E3%80%8116GB%E3%80%811TB%20SSD%E3%80%812.5K%E3%80%81IPS%E3%80%81165hz%EF%BC%89" w:history="1">
        <w:r w:rsidRPr="00850B04">
          <w:rPr>
            <w:rFonts w:ascii="宋体" w:eastAsia="宋体" w:hAnsi="宋体"/>
            <w:bCs w:val="0"/>
            <w:color w:val="0000FF"/>
            <w:kern w:val="0"/>
            <w:sz w:val="24"/>
            <w:szCs w:val="24"/>
            <w:u w:val="single"/>
            <w14:ligatures w14:val="none"/>
            <w14:numSpacing w14:val="default"/>
          </w:rPr>
          <w:t>24年游戏笔记本怎么选？这5款性价比超高！_游戏本_什么值得买</w:t>
        </w:r>
      </w:hyperlink>
      <w:r w:rsidRPr="00850B04">
        <w:rPr>
          <w:rFonts w:ascii="宋体" w:eastAsia="宋体" w:hAnsi="宋体"/>
          <w:bCs w:val="0"/>
          <w:color w:val="auto"/>
          <w:kern w:val="0"/>
          <w:sz w:val="24"/>
          <w:szCs w:val="24"/>
          <w14:ligatures w14:val="none"/>
          <w14:numSpacing w14:val="default"/>
        </w:rPr>
        <w:t>)。AMD方面，预计会推出Zen5架构的锐龙8000系列移动处理器，进一步提高多核性能和能效。如果这些新品在2025年中发布，</w:t>
      </w:r>
      <w:r w:rsidRPr="00850B04">
        <w:rPr>
          <w:rFonts w:ascii="宋体" w:eastAsia="宋体" w:hAnsi="宋体"/>
          <w:b/>
          <w:color w:val="auto"/>
          <w:kern w:val="0"/>
          <w:sz w:val="24"/>
          <w:szCs w:val="24"/>
          <w14:ligatures w14:val="none"/>
          <w14:numSpacing w14:val="default"/>
        </w:rPr>
        <w:t>建议等待12月选购时优先考虑</w:t>
      </w:r>
      <w:r w:rsidRPr="00850B04">
        <w:rPr>
          <w:rFonts w:ascii="宋体" w:eastAsia="宋体" w:hAnsi="宋体"/>
          <w:bCs w:val="0"/>
          <w:color w:val="auto"/>
          <w:kern w:val="0"/>
          <w:sz w:val="24"/>
          <w:szCs w:val="24"/>
          <w14:ligatures w14:val="none"/>
          <w14:numSpacing w14:val="default"/>
        </w:rPr>
        <w:t>，因为新CPU+新GPU组合在相近功耗下将提供</w:t>
      </w:r>
      <w:r w:rsidRPr="00850B04">
        <w:rPr>
          <w:rFonts w:ascii="宋体" w:eastAsia="宋体" w:hAnsi="宋体"/>
          <w:b/>
          <w:color w:val="auto"/>
          <w:kern w:val="0"/>
          <w:sz w:val="24"/>
          <w:szCs w:val="24"/>
          <w14:ligatures w14:val="none"/>
          <w14:numSpacing w14:val="default"/>
        </w:rPr>
        <w:t>明显更好的性能释放和续航平衡</w:t>
      </w:r>
      <w:r w:rsidRPr="00850B04">
        <w:rPr>
          <w:rFonts w:ascii="宋体" w:eastAsia="宋体" w:hAnsi="宋体"/>
          <w:bCs w:val="0"/>
          <w:color w:val="auto"/>
          <w:kern w:val="0"/>
          <w:sz w:val="24"/>
          <w:szCs w:val="24"/>
          <w14:ligatures w14:val="none"/>
          <w14:numSpacing w14:val="default"/>
        </w:rPr>
        <w:t>。例如Intel Meteor Lake采用芯片化设计，核显性能和AI单元增强，或可改善日常续航；AMD Zen5有望再次提升多核效率，对于Blender渲染和多任务有帮助。</w:t>
      </w:r>
    </w:p>
    <w:p w14:paraId="0E12BF64"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总的来说，</w:t>
      </w:r>
      <w:r w:rsidRPr="00850B04">
        <w:rPr>
          <w:rFonts w:ascii="宋体" w:eastAsia="宋体" w:hAnsi="宋体"/>
          <w:b/>
          <w:color w:val="auto"/>
          <w:kern w:val="0"/>
          <w:sz w:val="24"/>
          <w:szCs w:val="24"/>
          <w14:ligatures w14:val="none"/>
          <w14:numSpacing w14:val="default"/>
        </w:rPr>
        <w:t>RTX 50系列</w:t>
      </w:r>
      <w:r w:rsidRPr="00850B04">
        <w:rPr>
          <w:rFonts w:ascii="宋体" w:eastAsia="宋体" w:hAnsi="宋体"/>
          <w:bCs w:val="0"/>
          <w:color w:val="auto"/>
          <w:kern w:val="0"/>
          <w:sz w:val="24"/>
          <w:szCs w:val="24"/>
          <w14:ligatures w14:val="none"/>
          <w14:numSpacing w14:val="default"/>
        </w:rPr>
        <w:t>笔记本在2025年的推出将带来</w:t>
      </w:r>
      <w:r w:rsidRPr="00850B04">
        <w:rPr>
          <w:rFonts w:ascii="宋体" w:eastAsia="宋体" w:hAnsi="宋体"/>
          <w:b/>
          <w:color w:val="auto"/>
          <w:kern w:val="0"/>
          <w:sz w:val="24"/>
          <w:szCs w:val="24"/>
          <w14:ligatures w14:val="none"/>
          <w14:numSpacing w14:val="default"/>
        </w:rPr>
        <w:t>性能的进步和笔记本形态的新变化</w:t>
      </w:r>
      <w:r w:rsidRPr="00850B04">
        <w:rPr>
          <w:rFonts w:ascii="宋体" w:eastAsia="宋体" w:hAnsi="宋体"/>
          <w:bCs w:val="0"/>
          <w:color w:val="auto"/>
          <w:kern w:val="0"/>
          <w:sz w:val="24"/>
          <w:szCs w:val="24"/>
          <w14:ligatures w14:val="none"/>
          <w14:numSpacing w14:val="default"/>
        </w:rPr>
        <w:t xml:space="preserve">。但在 </w:t>
      </w:r>
      <w:r w:rsidRPr="00850B04">
        <w:rPr>
          <w:rFonts w:ascii="宋体" w:eastAsia="宋体" w:hAnsi="宋体"/>
          <w:b/>
          <w:color w:val="auto"/>
          <w:kern w:val="0"/>
          <w:sz w:val="24"/>
          <w:szCs w:val="24"/>
          <w14:ligatures w14:val="none"/>
          <w14:numSpacing w14:val="default"/>
        </w:rPr>
        <w:t>2025年7月</w:t>
      </w:r>
      <w:r w:rsidRPr="00850B04">
        <w:rPr>
          <w:rFonts w:ascii="宋体" w:eastAsia="宋体" w:hAnsi="宋体"/>
          <w:bCs w:val="0"/>
          <w:color w:val="auto"/>
          <w:kern w:val="0"/>
          <w:sz w:val="24"/>
          <w:szCs w:val="24"/>
          <w14:ligatures w14:val="none"/>
          <w14:numSpacing w14:val="default"/>
        </w:rPr>
        <w:t>，这一代的中端主力（5060级）可能尚未完全普及，性价比未必超过降价后的40系机型；而到</w:t>
      </w:r>
      <w:r w:rsidRPr="00850B04">
        <w:rPr>
          <w:rFonts w:ascii="宋体" w:eastAsia="宋体" w:hAnsi="宋体"/>
          <w:b/>
          <w:color w:val="auto"/>
          <w:kern w:val="0"/>
          <w:sz w:val="24"/>
          <w:szCs w:val="24"/>
          <w14:ligatures w14:val="none"/>
          <w14:numSpacing w14:val="default"/>
        </w:rPr>
        <w:t>2025年12月</w:t>
      </w:r>
      <w:r w:rsidRPr="00850B04">
        <w:rPr>
          <w:rFonts w:ascii="宋体" w:eastAsia="宋体" w:hAnsi="宋体"/>
          <w:bCs w:val="0"/>
          <w:color w:val="auto"/>
          <w:kern w:val="0"/>
          <w:sz w:val="24"/>
          <w:szCs w:val="24"/>
          <w14:ligatures w14:val="none"/>
          <w14:numSpacing w14:val="default"/>
        </w:rPr>
        <w:t>，随着50系全面铺货和价格松动，</w:t>
      </w:r>
      <w:r w:rsidRPr="00850B04">
        <w:rPr>
          <w:rFonts w:ascii="宋体" w:eastAsia="宋体" w:hAnsi="宋体"/>
          <w:b/>
          <w:color w:val="auto"/>
          <w:kern w:val="0"/>
          <w:sz w:val="24"/>
          <w:szCs w:val="24"/>
          <w14:ligatures w14:val="none"/>
          <w14:numSpacing w14:val="default"/>
        </w:rPr>
        <w:t>新老交替之际的性价比会更好</w:t>
      </w:r>
      <w:r w:rsidRPr="00850B04">
        <w:rPr>
          <w:rFonts w:ascii="宋体" w:eastAsia="宋体" w:hAnsi="宋体"/>
          <w:bCs w:val="0"/>
          <w:color w:val="auto"/>
          <w:kern w:val="0"/>
          <w:sz w:val="24"/>
          <w:szCs w:val="24"/>
          <w14:ligatures w14:val="none"/>
          <w14:numSpacing w14:val="default"/>
        </w:rPr>
        <w:t>。接下来我们将结合品牌和具体型号特点，分析哪些产品值得等，哪些可以及时入手。</w:t>
      </w:r>
    </w:p>
    <w:p w14:paraId="00451E92"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lastRenderedPageBreak/>
        <w:t>各品牌型号对比：性能、散热、便携与续航</w:t>
      </w:r>
    </w:p>
    <w:p w14:paraId="76B28633"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市面上主要品牌在满足上述配置的机型上各有侧重。选择时可根据对</w:t>
      </w:r>
      <w:r w:rsidRPr="00850B04">
        <w:rPr>
          <w:rFonts w:ascii="宋体" w:eastAsia="宋体" w:hAnsi="宋体"/>
          <w:b/>
          <w:color w:val="auto"/>
          <w:kern w:val="0"/>
          <w:sz w:val="24"/>
          <w:szCs w:val="24"/>
          <w14:ligatures w14:val="none"/>
          <w14:numSpacing w14:val="default"/>
        </w:rPr>
        <w:t>性能极限</w:t>
      </w:r>
      <w:r w:rsidRPr="00850B04">
        <w:rPr>
          <w:rFonts w:ascii="宋体" w:eastAsia="宋体" w:hAnsi="宋体"/>
          <w:bCs w:val="0"/>
          <w:color w:val="auto"/>
          <w:kern w:val="0"/>
          <w:sz w:val="24"/>
          <w:szCs w:val="24"/>
          <w14:ligatures w14:val="none"/>
          <w14:numSpacing w14:val="default"/>
        </w:rPr>
        <w:t>还是</w:t>
      </w:r>
      <w:r w:rsidRPr="00850B04">
        <w:rPr>
          <w:rFonts w:ascii="宋体" w:eastAsia="宋体" w:hAnsi="宋体"/>
          <w:b/>
          <w:color w:val="auto"/>
          <w:kern w:val="0"/>
          <w:sz w:val="24"/>
          <w:szCs w:val="24"/>
          <w14:ligatures w14:val="none"/>
          <w14:numSpacing w14:val="default"/>
        </w:rPr>
        <w:t>便携散热</w:t>
      </w:r>
      <w:r w:rsidRPr="00850B04">
        <w:rPr>
          <w:rFonts w:ascii="宋体" w:eastAsia="宋体" w:hAnsi="宋体"/>
          <w:bCs w:val="0"/>
          <w:color w:val="auto"/>
          <w:kern w:val="0"/>
          <w:sz w:val="24"/>
          <w:szCs w:val="24"/>
          <w14:ligatures w14:val="none"/>
          <w14:numSpacing w14:val="default"/>
        </w:rPr>
        <w:t>的偏好来权衡。</w:t>
      </w:r>
    </w:p>
    <w:p w14:paraId="39D35774" w14:textId="77777777" w:rsidR="00850B04" w:rsidRPr="00850B04" w:rsidRDefault="00850B04" w:rsidP="00850B04">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联想拯救者系列</w:t>
      </w:r>
      <w:r w:rsidRPr="00850B04">
        <w:rPr>
          <w:rFonts w:ascii="宋体" w:eastAsia="宋体" w:hAnsi="宋体"/>
          <w:bCs w:val="0"/>
          <w:color w:val="auto"/>
          <w:kern w:val="0"/>
          <w:sz w:val="24"/>
          <w:szCs w:val="24"/>
          <w14:ligatures w14:val="none"/>
          <w14:numSpacing w14:val="default"/>
        </w:rPr>
        <w:t>：定位“大杯”性能机，全系散热规格充裕，性能释放稳健。以16英寸机型为主，模具厚实，配备多热管+大风扇和大面积鳍片，长时间高负载下CPU/GPU温度较低，性能波动小。屏幕素质优秀，大多为2.5K分辨率、165Hz或240Hz刷新、100% sRGB或DCI-P3色域，在游戏和内容创作中都有出色显示效果 (</w:t>
      </w:r>
      <w:hyperlink r:id="rId45" w:anchor=":~:text=%E8%81%94%E6%83%B3%28Lenovo%29%E6%8B%AF%E6%95%91%E8%80%85R9000P%2016%E8%8B%B1%E5%AF%B8%E7%94%B5%E7%AB%9E%E6%B8%B8%E6%88%8F%E7%AC%94%E8%AE%B0%E6%9C%AC%E7%94%B5%E8%84%91%28R9,P3%29%E7%A2%B3%E6%99%B6%E7%81%B0%20%E5%8F%A0%E5%8A%A0%E4%BC%98%E6%83%A0%E5%88%B8%EF%BC%9A%E6%BB%A12000%E5%87%8F10%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)。接口非常齐全，Intel机型标配雷电4，AMD机型也提供USB4接口（40Gbps），并拥有全尺寸 HDMI、多个USB-A和USB-C。但读卡器在拯救者上通常缺席（可通过扩展坞解决）。</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是重量和体积偏大：例如16寸R9000P整机约2.24kg (</w:t>
      </w:r>
      <w:hyperlink r:id="rId46" w:anchor=":~:text=%E9%87%8D%E9%87%8F"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Huang’s Blog²</w:t>
        </w:r>
      </w:hyperlink>
      <w:r w:rsidRPr="00850B04">
        <w:rPr>
          <w:rFonts w:ascii="宋体" w:eastAsia="宋体" w:hAnsi="宋体"/>
          <w:bCs w:val="0"/>
          <w:color w:val="auto"/>
          <w:kern w:val="0"/>
          <w:sz w:val="24"/>
          <w:szCs w:val="24"/>
          <w14:ligatures w14:val="none"/>
          <w14:numSpacing w14:val="default"/>
        </w:rPr>
        <w:t>)（算是同级正常水平），加上300W电源适配器总重不菲 (</w:t>
      </w:r>
      <w:hyperlink r:id="rId47" w:anchor=":~:text=match%20at%20L509%20"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Huang’s Blog²</w:t>
        </w:r>
      </w:hyperlink>
      <w:r w:rsidRPr="00850B04">
        <w:rPr>
          <w:rFonts w:ascii="宋体" w:eastAsia="宋体" w:hAnsi="宋体"/>
          <w:bCs w:val="0"/>
          <w:color w:val="auto"/>
          <w:kern w:val="0"/>
          <w:sz w:val="24"/>
          <w:szCs w:val="24"/>
          <w14:ligatures w14:val="none"/>
          <w14:numSpacing w14:val="default"/>
        </w:rPr>
        <w:t>)。不过联想支持使用PD充电（官方有售140W氮化镓快充头），日常携带时可以不用笨重的原装电源 (</w:t>
      </w:r>
      <w:hyperlink r:id="rId48" w:anchor=":~:text=match%20at%20L509%20"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Huang’s Blog²</w:t>
        </w:r>
      </w:hyperlink>
      <w:r w:rsidRPr="00850B04">
        <w:rPr>
          <w:rFonts w:ascii="宋体" w:eastAsia="宋体" w:hAnsi="宋体"/>
          <w:bCs w:val="0"/>
          <w:color w:val="auto"/>
          <w:kern w:val="0"/>
          <w:sz w:val="24"/>
          <w:szCs w:val="24"/>
          <w14:ligatures w14:val="none"/>
          <w14:numSpacing w14:val="default"/>
        </w:rPr>
        <w:t>)。拯救者系列的电池容量一般为80Wh左右，中轻度办公可坚持4-6小时，配合独显直连开关可在核显模式下延长续航。总体而言，联想拯救者适合追求</w:t>
      </w:r>
      <w:r w:rsidRPr="00850B04">
        <w:rPr>
          <w:rFonts w:ascii="宋体" w:eastAsia="宋体" w:hAnsi="宋体"/>
          <w:b/>
          <w:color w:val="auto"/>
          <w:kern w:val="0"/>
          <w:sz w:val="24"/>
          <w:szCs w:val="24"/>
          <w14:ligatures w14:val="none"/>
          <w14:numSpacing w14:val="default"/>
        </w:rPr>
        <w:t>做工稳定、屏幕出色、散热给力</w:t>
      </w:r>
      <w:r w:rsidRPr="00850B04">
        <w:rPr>
          <w:rFonts w:ascii="宋体" w:eastAsia="宋体" w:hAnsi="宋体"/>
          <w:bCs w:val="0"/>
          <w:color w:val="auto"/>
          <w:kern w:val="0"/>
          <w:sz w:val="24"/>
          <w:szCs w:val="24"/>
          <w14:ligatures w14:val="none"/>
          <w14:numSpacing w14:val="default"/>
        </w:rPr>
        <w:t>的用户，在同配置下机器会稍重但体验均衡。</w:t>
      </w:r>
    </w:p>
    <w:p w14:paraId="7BCEC7D7" w14:textId="77777777" w:rsidR="00850B04" w:rsidRPr="00850B04" w:rsidRDefault="00850B04" w:rsidP="00850B04">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华硕游戏本（ROG/天选等）</w:t>
      </w:r>
      <w:r w:rsidRPr="00850B04">
        <w:rPr>
          <w:rFonts w:ascii="宋体" w:eastAsia="宋体" w:hAnsi="宋体"/>
          <w:bCs w:val="0"/>
          <w:color w:val="auto"/>
          <w:kern w:val="0"/>
          <w:sz w:val="24"/>
          <w:szCs w:val="24"/>
          <w14:ligatures w14:val="none"/>
          <w14:numSpacing w14:val="default"/>
        </w:rPr>
        <w:t>：华硕高端ROG系列（如枪神/魔霸/冰刃等）以</w:t>
      </w:r>
      <w:r w:rsidRPr="00850B04">
        <w:rPr>
          <w:rFonts w:ascii="宋体" w:eastAsia="宋体" w:hAnsi="宋体"/>
          <w:b/>
          <w:color w:val="auto"/>
          <w:kern w:val="0"/>
          <w:sz w:val="24"/>
          <w:szCs w:val="24"/>
          <w14:ligatures w14:val="none"/>
          <w14:numSpacing w14:val="default"/>
        </w:rPr>
        <w:t>顶级性能和前沿技术</w:t>
      </w:r>
      <w:r w:rsidRPr="00850B04">
        <w:rPr>
          <w:rFonts w:ascii="宋体" w:eastAsia="宋体" w:hAnsi="宋体"/>
          <w:bCs w:val="0"/>
          <w:color w:val="auto"/>
          <w:kern w:val="0"/>
          <w:sz w:val="24"/>
          <w:szCs w:val="24"/>
          <w14:ligatures w14:val="none"/>
          <w14:numSpacing w14:val="default"/>
        </w:rPr>
        <w:t>见长，常用i9/HX级处理器和满血GPU，辅以液态金属导热、三风扇多热管等奢华散热设计，可实现近200W的整机性能释放 (</w:t>
      </w:r>
      <w:hyperlink r:id="rId49" w:anchor=":~:text=%E7%9B%B8%E6%AF%94%E5%89%8D%E9%9D%A2%E4%B8%89%E6%AC%BE%E6%9C%BA%E5%9E%8B%EF%BC%8CROG%E9%AD%94%E9%9C%B8%E6%96%B0%E9%94%90%E5%90%8C%E6%A0%B7%E6%90%AD%E8%BD%BD%E4%BA%86GeForce%C2%A0RTX%C2%A04060%E7%AC%94%E8%AE%B0%E6%9C%AC%E7%94%B5%E8%84%91GPU%EF%BC%8C%E5%B9%B6%E5%B9%B6%E5%BB%B6%E7%BB%AD%E4%BA%86%E5%AE%B6%E6%97%8F%E7%9A%84%E4%BC%A0%E7%BB%9F%E4%BC%98%E5%8A%BF%EF%BC%8C%E9%87%87%E7%94%A8%E4%BA%86%E6%B6%B2%E6%80%81%E9%87%91%E5%B1%9E%E5%AF%BC%E7%83%AD%EF%BC%8C%E7%BB%93%E5%90%887%E7%83%AD%E7%AE%A1%EF%BC%8B3%E9%A3%8E%E6%89%87%E8%AE%BE%E8%AE%A1%20%EF%BC%8C%E5%8F%AF%E4%BB%A5%E6%BB%A1%E8%B6%B3195W%E6%95%B4%E6%9C%BA%E6%80%A7%E8%83%BD%E9%87%8A%E6%94%BE%EF%BC%8C140W%E6%98%BE%E5%8D%A1%E6%80%A7%E8%83%BD%E9%87%8A%E6%94%BE%EF%BC%8C%E5%90%8C%E6%97%B6%E5%90%88%E7%90%86%E6%8E%A7%E5%88%B6%E5%99%AA%E9%9F%B3%E4%B8%8E%E6%B8%A9%E5%BA%A6%E3%80%82" w:history="1">
        <w:r w:rsidRPr="00850B04">
          <w:rPr>
            <w:rFonts w:ascii="宋体" w:eastAsia="宋体" w:hAnsi="宋体"/>
            <w:bCs w:val="0"/>
            <w:color w:val="0000FF"/>
            <w:kern w:val="0"/>
            <w:sz w:val="24"/>
            <w:szCs w:val="24"/>
            <w:u w:val="single"/>
            <w14:ligatures w14:val="none"/>
            <w14:numSpacing w14:val="default"/>
          </w:rPr>
          <w:t>预算7000-11000元，RTX笔记本电脑推荐_腾讯新闻</w:t>
        </w:r>
      </w:hyperlink>
      <w:r w:rsidRPr="00850B04">
        <w:rPr>
          <w:rFonts w:ascii="宋体" w:eastAsia="宋体" w:hAnsi="宋体"/>
          <w:bCs w:val="0"/>
          <w:color w:val="auto"/>
          <w:kern w:val="0"/>
          <w:sz w:val="24"/>
          <w:szCs w:val="24"/>
          <w14:ligatures w14:val="none"/>
          <w14:numSpacing w14:val="default"/>
        </w:rPr>
        <w:t>)。同时提供自家“星云屏”（高分高刷高色域）和炫酷RGB灯效，细节做工上乘。不过ROG系列价格昂贵（通常1万元以上），在本次预算范围内仅二手或特价能考虑。天选系列（Flying系列/TUF系列）是面向大众的</w:t>
      </w:r>
      <w:r w:rsidRPr="00850B04">
        <w:rPr>
          <w:rFonts w:ascii="宋体" w:eastAsia="宋体" w:hAnsi="宋体"/>
          <w:b/>
          <w:color w:val="auto"/>
          <w:kern w:val="0"/>
          <w:sz w:val="24"/>
          <w:szCs w:val="24"/>
          <w14:ligatures w14:val="none"/>
          <w14:numSpacing w14:val="default"/>
        </w:rPr>
        <w:t>高性价比子品牌</w:t>
      </w:r>
      <w:r w:rsidRPr="00850B04">
        <w:rPr>
          <w:rFonts w:ascii="宋体" w:eastAsia="宋体" w:hAnsi="宋体"/>
          <w:bCs w:val="0"/>
          <w:color w:val="auto"/>
          <w:kern w:val="0"/>
          <w:sz w:val="24"/>
          <w:szCs w:val="24"/>
          <w14:ligatures w14:val="none"/>
          <w14:numSpacing w14:val="default"/>
        </w:rPr>
        <w:t>，用料较ROG有所简化但依然维持华硕的品质。例如天选5 Pro采用7热管双风扇和四出风口设计，支持独显直连和双显三模，自带约</w:t>
      </w:r>
      <w:r w:rsidRPr="00850B04">
        <w:rPr>
          <w:rFonts w:ascii="宋体" w:eastAsia="宋体" w:hAnsi="宋体"/>
          <w:b/>
          <w:color w:val="auto"/>
          <w:kern w:val="0"/>
          <w:sz w:val="24"/>
          <w:szCs w:val="24"/>
          <w14:ligatures w14:val="none"/>
          <w14:numSpacing w14:val="default"/>
        </w:rPr>
        <w:t>80Wh电池且支持100-140W PD快充</w:t>
      </w:r>
      <w:r w:rsidRPr="00850B04">
        <w:rPr>
          <w:rFonts w:ascii="宋体" w:eastAsia="宋体" w:hAnsi="宋体"/>
          <w:bCs w:val="0"/>
          <w:color w:val="auto"/>
          <w:kern w:val="0"/>
          <w:sz w:val="24"/>
          <w:szCs w:val="24"/>
          <w14:ligatures w14:val="none"/>
          <w14:numSpacing w14:val="default"/>
        </w:rPr>
        <w:t>，在性能和便携间取得平衡 (</w:t>
      </w:r>
      <w:hyperlink r:id="rId50" w:anchor=":~:text=match%20at%20L114%20,4060%E6%98%BE%E5%8D%A1%EF%BC%8CIntel%E9%85%B7%E7%9D%BFi7%E5%A4%84%E7%90%86%E5%99%A8" w:history="1">
        <w:r w:rsidRPr="00850B04">
          <w:rPr>
            <w:rFonts w:ascii="宋体" w:eastAsia="宋体" w:hAnsi="宋体"/>
            <w:bCs w:val="0"/>
            <w:color w:val="0000FF"/>
            <w:kern w:val="0"/>
            <w:sz w:val="24"/>
            <w:szCs w:val="24"/>
            <w:u w:val="single"/>
            <w14:ligatures w14:val="none"/>
            <w14:numSpacing w14:val="default"/>
          </w:rPr>
          <w:t>24年游戏笔记本怎么选？这5款性价比超高！_游戏本_什么值得买</w:t>
        </w:r>
      </w:hyperlink>
      <w:r w:rsidRPr="00850B04">
        <w:rPr>
          <w:rFonts w:ascii="宋体" w:eastAsia="宋体" w:hAnsi="宋体"/>
          <w:bCs w:val="0"/>
          <w:color w:val="auto"/>
          <w:kern w:val="0"/>
          <w:sz w:val="24"/>
          <w:szCs w:val="24"/>
          <w14:ligatures w14:val="none"/>
          <w14:numSpacing w14:val="default"/>
        </w:rPr>
        <w:t>)。华硕机型普遍拥有丰富接口，Intel机型带雷电4，AMD平台的新款也逐步支持USB4。需要注意有些华硕机型为了机身完整性，没有配备SD卡槽（可关注PROART创意本系列，但那类又偏向专业显卡）。</w:t>
      </w:r>
      <w:r w:rsidRPr="00850B04">
        <w:rPr>
          <w:rFonts w:ascii="宋体" w:eastAsia="宋体" w:hAnsi="宋体"/>
          <w:b/>
          <w:color w:val="auto"/>
          <w:kern w:val="0"/>
          <w:sz w:val="24"/>
          <w:szCs w:val="24"/>
          <w14:ligatures w14:val="none"/>
          <w14:numSpacing w14:val="default"/>
        </w:rPr>
        <w:t>华硕的优势</w:t>
      </w:r>
      <w:r w:rsidRPr="00850B04">
        <w:rPr>
          <w:rFonts w:ascii="宋体" w:eastAsia="宋体" w:hAnsi="宋体"/>
          <w:bCs w:val="0"/>
          <w:color w:val="auto"/>
          <w:kern w:val="0"/>
          <w:sz w:val="24"/>
          <w:szCs w:val="24"/>
          <w14:ligatures w14:val="none"/>
          <w14:numSpacing w14:val="default"/>
        </w:rPr>
        <w:t>在于</w:t>
      </w:r>
      <w:r w:rsidRPr="00850B04">
        <w:rPr>
          <w:rFonts w:ascii="宋体" w:eastAsia="宋体" w:hAnsi="宋体"/>
          <w:b/>
          <w:color w:val="auto"/>
          <w:kern w:val="0"/>
          <w:sz w:val="24"/>
          <w:szCs w:val="24"/>
          <w14:ligatures w14:val="none"/>
          <w14:numSpacing w14:val="default"/>
        </w:rPr>
        <w:t>产品线丰富</w:t>
      </w:r>
      <w:r w:rsidRPr="00850B04">
        <w:rPr>
          <w:rFonts w:ascii="宋体" w:eastAsia="宋体" w:hAnsi="宋体"/>
          <w:bCs w:val="0"/>
          <w:color w:val="auto"/>
          <w:kern w:val="0"/>
          <w:sz w:val="24"/>
          <w:szCs w:val="24"/>
          <w14:ligatures w14:val="none"/>
          <w14:numSpacing w14:val="default"/>
        </w:rPr>
        <w:t>：既有硬核旗舰，也有兼顾性价比的天选、无畏Pro系列，可以根据预算挑选。其</w:t>
      </w:r>
      <w:r w:rsidRPr="00850B04">
        <w:rPr>
          <w:rFonts w:ascii="宋体" w:eastAsia="宋体" w:hAnsi="宋体"/>
          <w:b/>
          <w:color w:val="auto"/>
          <w:kern w:val="0"/>
          <w:sz w:val="24"/>
          <w:szCs w:val="24"/>
          <w14:ligatures w14:val="none"/>
          <w14:numSpacing w14:val="default"/>
        </w:rPr>
        <w:t>劣势</w:t>
      </w:r>
      <w:r w:rsidRPr="00850B04">
        <w:rPr>
          <w:rFonts w:ascii="宋体" w:eastAsia="宋体" w:hAnsi="宋体"/>
          <w:bCs w:val="0"/>
          <w:color w:val="auto"/>
          <w:kern w:val="0"/>
          <w:sz w:val="24"/>
          <w:szCs w:val="24"/>
          <w14:ligatures w14:val="none"/>
          <w14:numSpacing w14:val="default"/>
        </w:rPr>
        <w:t>是相同配置下价格稍高于国内品牌，且售后网点在国内数量不如联想惠普。</w:t>
      </w:r>
    </w:p>
    <w:p w14:paraId="46D586FB" w14:textId="77777777" w:rsidR="00850B04" w:rsidRPr="00850B04" w:rsidRDefault="00850B04" w:rsidP="00850B04">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惠普 OMEN暗影精灵/VICTUS光影精灵</w:t>
      </w:r>
      <w:r w:rsidRPr="00850B04">
        <w:rPr>
          <w:rFonts w:ascii="宋体" w:eastAsia="宋体" w:hAnsi="宋体"/>
          <w:bCs w:val="0"/>
          <w:color w:val="auto"/>
          <w:kern w:val="0"/>
          <w:sz w:val="24"/>
          <w:szCs w:val="24"/>
          <w14:ligatures w14:val="none"/>
          <w14:numSpacing w14:val="default"/>
        </w:rPr>
        <w:t>：惠普的游戏本分为高端OMEN系列和中端Victus系列。暗影精灵系列用料扎实，性能调校激进，16英</w:t>
      </w:r>
      <w:r w:rsidRPr="00850B04">
        <w:rPr>
          <w:rFonts w:ascii="宋体" w:eastAsia="宋体" w:hAnsi="宋体"/>
          <w:bCs w:val="0"/>
          <w:color w:val="auto"/>
          <w:kern w:val="0"/>
          <w:sz w:val="24"/>
          <w:szCs w:val="24"/>
          <w14:ligatures w14:val="none"/>
          <w14:numSpacing w14:val="default"/>
        </w:rPr>
        <w:lastRenderedPageBreak/>
        <w:t>寸2.5K高刷屏、键盘手感和音效等方面都有不错口碑 (</w:t>
      </w:r>
      <w:hyperlink r:id="rId51" w:anchor=":~:text=OMEN%E6%9A%97%E5%BD%B1%E7%B2%BE%E7%81%B5%E6%B8%B8%E6%88%8F%E7%94%B5%E8%84%91%E2%80%94%20%E7%AC%94%E8%AE%B0%E6%9C%AC%E7%94%B5%E8%84%91%7C%20%E4%B8%AD%E5%9B%BD%E6%83%A0%E6%99%AE%20,13900HX%20%E5%A4%84%E7%90%86%E5%99%A8%EF%BC%88%E7%9D%BF%E9%A2%91%E5%8F%AF%E8%BE%BE" w:history="1">
        <w:r w:rsidRPr="00850B04">
          <w:rPr>
            <w:rFonts w:ascii="宋体" w:eastAsia="宋体" w:hAnsi="宋体"/>
            <w:bCs w:val="0"/>
            <w:color w:val="0000FF"/>
            <w:kern w:val="0"/>
            <w:sz w:val="24"/>
            <w:szCs w:val="24"/>
            <w:u w:val="single"/>
            <w14:ligatures w14:val="none"/>
            <w14:numSpacing w14:val="default"/>
          </w:rPr>
          <w:t>OMEN暗影精灵游戏电脑— 笔记本电脑| 中国惠普 - HP.com</w:t>
        </w:r>
      </w:hyperlink>
      <w:r w:rsidRPr="00850B04">
        <w:rPr>
          <w:rFonts w:ascii="宋体" w:eastAsia="宋体" w:hAnsi="宋体"/>
          <w:bCs w:val="0"/>
          <w:color w:val="auto"/>
          <w:kern w:val="0"/>
          <w:sz w:val="24"/>
          <w:szCs w:val="24"/>
          <w14:ligatures w14:val="none"/>
          <w14:numSpacing w14:val="default"/>
        </w:rPr>
        <w:t>)。新款暗影精灵也引入了薄型版本（OMEN Slim）以及引入AI性能调节等新概念 (</w:t>
      </w:r>
      <w:hyperlink r:id="rId52" w:anchor=":~:text=%E9%85%B7%E7%9D%BFi7%20HX%E5%B9%B3%E5%8F%B0%E5%8A%A0%E6%8C%81%E5%B9%B4%E8%BD%BB%E4%BA%BA%E7%9A%84%E6%96%B0%E9%80%89%E6%8B%A9%E2%80%94%E2%80%94%E6%83%A0%E6%99%AEVICTUS%E5%85%89%E5%BD%B1%E7%B2%BE%E7%81%B510%20OMEN%E6%9A%97%E5%BD%B1%E7%B2%BE%E7%81%B5%E5%92%8C%E6%83%A0%E6%99%AEVICTUS%E5%85%89%E5%BD%B1%E7%B2%BE%E7%81%B5%E6%98%AF%E6%83%A0%E6%99%AE%E6%97%97%E4%B8%8B%E7%9A%84%E4%B8%A4%E5%A4%A7%E6%B8%B8%E6%88%8F%E6%9C%AC%E4%BA%A7%E5%93%81%E7%BA%BF%EF%BC%8C%E5%85%B6%E4%B8%ADOMEN%E6%9A%97%E5%BD%B1%E7%B2%BE%E7%81%B5%E7%B3%BB%E5%88%97%E4%B8%BB%E8%A6%81%E9%92%88%E5%AF%B9%E6%B8%B8%E6%88%8F%E5%8F%91%E7%83%A7%E5%8F%8B%E8%80%8C%E7%94%9F%EF%BC%8C%E8%80%8CVICTUS%E5%85%89%E5%BD%B1%E7%B2%BE%E7%81%B5%E7%9A%84%E5%AE%9A%E4%BD%8D%E5%88%99%E4%B8%BB%E8%A6%81%E9%9D%A2%E5%90%91%20" w:history="1">
        <w:r w:rsidRPr="00850B04">
          <w:rPr>
            <w:rFonts w:ascii="宋体" w:eastAsia="宋体" w:hAnsi="宋体"/>
            <w:bCs w:val="0"/>
            <w:color w:val="0000FF"/>
            <w:kern w:val="0"/>
            <w:sz w:val="24"/>
            <w:szCs w:val="24"/>
            <w:u w:val="single"/>
            <w14:ligatures w14:val="none"/>
            <w14:numSpacing w14:val="default"/>
          </w:rPr>
          <w:t>酷睿i7 HX平台加持年轻人的新选择——惠普VICTUS光影精灵10</w:t>
        </w:r>
      </w:hyperlink>
      <w:r w:rsidRPr="00850B04">
        <w:rPr>
          <w:rFonts w:ascii="宋体" w:eastAsia="宋体" w:hAnsi="宋体"/>
          <w:bCs w:val="0"/>
          <w:color w:val="auto"/>
          <w:kern w:val="0"/>
          <w:sz w:val="24"/>
          <w:szCs w:val="24"/>
          <w14:ligatures w14:val="none"/>
          <w14:numSpacing w14:val="default"/>
        </w:rPr>
        <w:t>)。光影精灵系列定位稍低，主要面向学生和主流玩家，配置上可能使用标准功耗CPU（如45W H系列）搭配中端GPU，屏幕有1080p和2.5K可选，价格相对亲民。惠普机器的</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是国际大厂质量稳定，售后全球联保方便，模具设计偏保守稳重。</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是同配置价格常比国内品牌高出一些，而且惠普在散热方面调校略保守，为了噪音控制有时会限制功耗，导致游戏帧数比竞争对手略低几帧。对于需要长时间高负载渲染的用户，惠普机器可能温度稍高。若更看重</w:t>
      </w:r>
      <w:r w:rsidRPr="00850B04">
        <w:rPr>
          <w:rFonts w:ascii="宋体" w:eastAsia="宋体" w:hAnsi="宋体"/>
          <w:b/>
          <w:color w:val="auto"/>
          <w:kern w:val="0"/>
          <w:sz w:val="24"/>
          <w:szCs w:val="24"/>
          <w14:ligatures w14:val="none"/>
          <w14:numSpacing w14:val="default"/>
        </w:rPr>
        <w:t>做工质感和稳定性</w:t>
      </w:r>
      <w:r w:rsidRPr="00850B04">
        <w:rPr>
          <w:rFonts w:ascii="宋体" w:eastAsia="宋体" w:hAnsi="宋体"/>
          <w:bCs w:val="0"/>
          <w:color w:val="auto"/>
          <w:kern w:val="0"/>
          <w:sz w:val="24"/>
          <w:szCs w:val="24"/>
          <w14:ligatures w14:val="none"/>
          <w14:numSpacing w14:val="default"/>
        </w:rPr>
        <w:t>，惠普是不错选择；追求</w:t>
      </w:r>
      <w:r w:rsidRPr="00850B04">
        <w:rPr>
          <w:rFonts w:ascii="宋体" w:eastAsia="宋体" w:hAnsi="宋体"/>
          <w:b/>
          <w:color w:val="auto"/>
          <w:kern w:val="0"/>
          <w:sz w:val="24"/>
          <w:szCs w:val="24"/>
          <w14:ligatures w14:val="none"/>
          <w14:numSpacing w14:val="default"/>
        </w:rPr>
        <w:t>极致帧数</w:t>
      </w:r>
      <w:r w:rsidRPr="00850B04">
        <w:rPr>
          <w:rFonts w:ascii="宋体" w:eastAsia="宋体" w:hAnsi="宋体"/>
          <w:bCs w:val="0"/>
          <w:color w:val="auto"/>
          <w:kern w:val="0"/>
          <w:sz w:val="24"/>
          <w:szCs w:val="24"/>
          <w14:ligatures w14:val="none"/>
          <w14:numSpacing w14:val="default"/>
        </w:rPr>
        <w:t>的话，同价位也许能找到功耗更开放的机型。</w:t>
      </w:r>
    </w:p>
    <w:p w14:paraId="08A8190A" w14:textId="77777777" w:rsidR="00850B04" w:rsidRPr="00850B04" w:rsidRDefault="00850B04" w:rsidP="00850B04">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微星 / 宏碁 / 戴尔 / 机械革命 等</w:t>
      </w:r>
      <w:r w:rsidRPr="00850B04">
        <w:rPr>
          <w:rFonts w:ascii="宋体" w:eastAsia="宋体" w:hAnsi="宋体"/>
          <w:bCs w:val="0"/>
          <w:color w:val="auto"/>
          <w:kern w:val="0"/>
          <w:sz w:val="24"/>
          <w:szCs w:val="24"/>
          <w14:ligatures w14:val="none"/>
          <w14:numSpacing w14:val="default"/>
        </w:rPr>
        <w:t>：除此之外还有一些品牌各有特点：</w:t>
      </w:r>
    </w:p>
    <w:p w14:paraId="33D53D8B" w14:textId="77777777" w:rsidR="00850B04" w:rsidRPr="00850B04" w:rsidRDefault="00850B04" w:rsidP="00850B04">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微星（MSI）</w:t>
      </w:r>
      <w:r w:rsidRPr="00850B04">
        <w:rPr>
          <w:rFonts w:ascii="宋体" w:eastAsia="宋体" w:hAnsi="宋体"/>
          <w:bCs w:val="0"/>
          <w:color w:val="auto"/>
          <w:kern w:val="0"/>
          <w:sz w:val="24"/>
          <w:szCs w:val="24"/>
          <w14:ligatures w14:val="none"/>
          <w14:numSpacing w14:val="default"/>
        </w:rPr>
        <w:t>：微星游戏本做工用料出色，键盘调校优秀（与SteelSeries合作）。高端系列如GT/GE偏贵，中端系列如GF/冲锋坦克系列在国内推出了像“雷影17”这种性价比惊人的机型 (</w:t>
      </w:r>
      <w:hyperlink r:id="rId53"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)。微星的强项是</w:t>
      </w:r>
      <w:r w:rsidRPr="00850B04">
        <w:rPr>
          <w:rFonts w:ascii="宋体" w:eastAsia="宋体" w:hAnsi="宋体"/>
          <w:b/>
          <w:color w:val="auto"/>
          <w:kern w:val="0"/>
          <w:sz w:val="24"/>
          <w:szCs w:val="24"/>
          <w14:ligatures w14:val="none"/>
          <w14:numSpacing w14:val="default"/>
        </w:rPr>
        <w:t>性能释放和屏幕</w:t>
      </w:r>
      <w:r w:rsidRPr="00850B04">
        <w:rPr>
          <w:rFonts w:ascii="宋体" w:eastAsia="宋体" w:hAnsi="宋体"/>
          <w:bCs w:val="0"/>
          <w:color w:val="auto"/>
          <w:kern w:val="0"/>
          <w:sz w:val="24"/>
          <w:szCs w:val="24"/>
          <w14:ligatures w14:val="none"/>
          <w14:numSpacing w14:val="default"/>
        </w:rPr>
        <w:t>，弱项是</w:t>
      </w:r>
      <w:r w:rsidRPr="00850B04">
        <w:rPr>
          <w:rFonts w:ascii="宋体" w:eastAsia="宋体" w:hAnsi="宋体"/>
          <w:b/>
          <w:color w:val="auto"/>
          <w:kern w:val="0"/>
          <w:sz w:val="24"/>
          <w:szCs w:val="24"/>
          <w14:ligatures w14:val="none"/>
          <w14:numSpacing w14:val="default"/>
        </w:rPr>
        <w:t>价格和售后</w:t>
      </w:r>
      <w:r w:rsidRPr="00850B04">
        <w:rPr>
          <w:rFonts w:ascii="宋体" w:eastAsia="宋体" w:hAnsi="宋体"/>
          <w:bCs w:val="0"/>
          <w:color w:val="auto"/>
          <w:kern w:val="0"/>
          <w:sz w:val="24"/>
          <w:szCs w:val="24"/>
          <w14:ligatures w14:val="none"/>
          <w14:numSpacing w14:val="default"/>
        </w:rPr>
        <w:t>（国内保修一年起，服务点较少）。</w:t>
      </w:r>
    </w:p>
    <w:p w14:paraId="16A6DE15" w14:textId="77777777" w:rsidR="00850B04" w:rsidRPr="00850B04" w:rsidRDefault="00850B04" w:rsidP="00850B04">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宏碁（Acer）</w:t>
      </w:r>
      <w:r w:rsidRPr="00850B04">
        <w:rPr>
          <w:rFonts w:ascii="宋体" w:eastAsia="宋体" w:hAnsi="宋体"/>
          <w:bCs w:val="0"/>
          <w:color w:val="auto"/>
          <w:kern w:val="0"/>
          <w:sz w:val="24"/>
          <w:szCs w:val="24"/>
          <w14:ligatures w14:val="none"/>
          <w14:numSpacing w14:val="default"/>
        </w:rPr>
        <w:t>：暗影骑士系列（Nitro）在国内以</w:t>
      </w:r>
      <w:r w:rsidRPr="00850B04">
        <w:rPr>
          <w:rFonts w:ascii="宋体" w:eastAsia="宋体" w:hAnsi="宋体"/>
          <w:b/>
          <w:color w:val="auto"/>
          <w:kern w:val="0"/>
          <w:sz w:val="24"/>
          <w:szCs w:val="24"/>
          <w14:ligatures w14:val="none"/>
          <w14:numSpacing w14:val="default"/>
        </w:rPr>
        <w:t>高性价比闻名</w:t>
      </w:r>
      <w:r w:rsidRPr="00850B04">
        <w:rPr>
          <w:rFonts w:ascii="宋体" w:eastAsia="宋体" w:hAnsi="宋体"/>
          <w:bCs w:val="0"/>
          <w:color w:val="auto"/>
          <w:kern w:val="0"/>
          <w:sz w:val="24"/>
          <w:szCs w:val="24"/>
          <w14:ligatures w14:val="none"/>
          <w14:numSpacing w14:val="default"/>
        </w:rPr>
        <w:t>，常常以低于竞品的价格提供相似配置。例如“暗影骑士·擎6”搭载14代酷睿HX和RTX 4060的型号，发布价跌破¥6800 (</w:t>
      </w:r>
      <w:hyperlink r:id="rId54" w:anchor=":~:text=62%206199%E5%85%83"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)。宏碁机型一般配置齐全，散热中规中矩但不会阉割功耗，</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是模具设计较朴素、用料一般，长时间使用可能出现外壳磨损等小问题。</w:t>
      </w:r>
    </w:p>
    <w:p w14:paraId="1AA28447" w14:textId="77777777" w:rsidR="00850B04" w:rsidRPr="00850B04" w:rsidRDefault="00850B04" w:rsidP="00850B04">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戴尔/外星人（Dell/Alienware）</w:t>
      </w:r>
      <w:r w:rsidRPr="00850B04">
        <w:rPr>
          <w:rFonts w:ascii="宋体" w:eastAsia="宋体" w:hAnsi="宋体"/>
          <w:bCs w:val="0"/>
          <w:color w:val="auto"/>
          <w:kern w:val="0"/>
          <w:sz w:val="24"/>
          <w:szCs w:val="24"/>
          <w14:ligatures w14:val="none"/>
          <w14:numSpacing w14:val="default"/>
        </w:rPr>
        <w:t>：戴尔自有G系列游戏本近年竞争力一般，同价位下配置偏低或屏幕规格不高。而Alienware外星人系列定位发烧级，做工一流但价格远超预算，不在我们讨论的性价比范畴内。</w:t>
      </w:r>
    </w:p>
    <w:p w14:paraId="67B9578E" w14:textId="77777777" w:rsidR="00850B04" w:rsidRPr="00850B04" w:rsidRDefault="00850B04" w:rsidP="00850B04">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机械革命/雷神等国内品牌</w:t>
      </w:r>
      <w:r w:rsidRPr="00850B04">
        <w:rPr>
          <w:rFonts w:ascii="宋体" w:eastAsia="宋体" w:hAnsi="宋体"/>
          <w:bCs w:val="0"/>
          <w:color w:val="auto"/>
          <w:kern w:val="0"/>
          <w:sz w:val="24"/>
          <w:szCs w:val="24"/>
          <w14:ligatures w14:val="none"/>
          <w14:numSpacing w14:val="default"/>
        </w:rPr>
        <w:t>：这些厂商品牌（机械革命、雷神、攀升、未来人类等）通常基于Clevo、Tongfang等公模进行定制，</w:t>
      </w:r>
      <w:r w:rsidRPr="00850B04">
        <w:rPr>
          <w:rFonts w:ascii="宋体" w:eastAsia="宋体" w:hAnsi="宋体"/>
          <w:b/>
          <w:color w:val="auto"/>
          <w:kern w:val="0"/>
          <w:sz w:val="24"/>
          <w:szCs w:val="24"/>
          <w14:ligatures w14:val="none"/>
          <w14:numSpacing w14:val="default"/>
        </w:rPr>
        <w:t>硬件规格堆料足</w:t>
      </w:r>
      <w:r w:rsidRPr="00850B04">
        <w:rPr>
          <w:rFonts w:ascii="宋体" w:eastAsia="宋体" w:hAnsi="宋体"/>
          <w:bCs w:val="0"/>
          <w:color w:val="auto"/>
          <w:kern w:val="0"/>
          <w:sz w:val="24"/>
          <w:szCs w:val="24"/>
          <w14:ligatures w14:val="none"/>
          <w14:numSpacing w14:val="default"/>
        </w:rPr>
        <w:t>，例如机械革命曾推出5999元的i7+4060机型 (</w:t>
      </w:r>
      <w:hyperlink r:id="rId55" w:anchor=":~:text=%E5%A6%82%E6%9E%9C%E6%9C%89%E9%9C%80%E6%B1%82%E7%9A%84%E8%AF%9D%EF%BC%8C%E7%A1%AE%E5%AE%9E%E6%98%AF%E4%B8%80%E4%B8%AA%E4%B8%8D%E9%94%99%E7%9A%84%E5%85%A5%E6%89%8B%E7%94%B5%E8%84%91%E7%9A%84%E6%97%B6%E6%9C%BA%E3%80%82"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Huang’s Blog²</w:t>
        </w:r>
      </w:hyperlink>
      <w:r w:rsidRPr="00850B04">
        <w:rPr>
          <w:rFonts w:ascii="宋体" w:eastAsia="宋体" w:hAnsi="宋体"/>
          <w:bCs w:val="0"/>
          <w:color w:val="auto"/>
          <w:kern w:val="0"/>
          <w:sz w:val="24"/>
          <w:szCs w:val="24"/>
          <w14:ligatures w14:val="none"/>
          <w14:numSpacing w14:val="default"/>
        </w:rPr>
        <w:t>)。优点是</w:t>
      </w:r>
      <w:r w:rsidRPr="00850B04">
        <w:rPr>
          <w:rFonts w:ascii="宋体" w:eastAsia="宋体" w:hAnsi="宋体"/>
          <w:b/>
          <w:color w:val="auto"/>
          <w:kern w:val="0"/>
          <w:sz w:val="24"/>
          <w:szCs w:val="24"/>
          <w14:ligatures w14:val="none"/>
          <w14:numSpacing w14:val="default"/>
        </w:rPr>
        <w:t>性能价格比极高</w:t>
      </w:r>
      <w:r w:rsidRPr="00850B04">
        <w:rPr>
          <w:rFonts w:ascii="宋体" w:eastAsia="宋体" w:hAnsi="宋体"/>
          <w:bCs w:val="0"/>
          <w:color w:val="auto"/>
          <w:kern w:val="0"/>
          <w:sz w:val="24"/>
          <w:szCs w:val="24"/>
          <w14:ligatures w14:val="none"/>
          <w14:numSpacing w14:val="default"/>
        </w:rPr>
        <w:t>，缺点是品控和售后相对大厂略差一些，部分机型可能在细节（比如扬声器效果、螺丝紧固等）上不够完善。但如果预算有限，他们的高配低价机型非常值得考虑。</w:t>
      </w:r>
    </w:p>
    <w:p w14:paraId="4C60D287"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散热设计</w:t>
      </w:r>
      <w:r w:rsidRPr="00850B04">
        <w:rPr>
          <w:rFonts w:ascii="宋体" w:eastAsia="宋体" w:hAnsi="宋体"/>
          <w:bCs w:val="0"/>
          <w:color w:val="auto"/>
          <w:kern w:val="0"/>
          <w:sz w:val="24"/>
          <w:szCs w:val="24"/>
          <w14:ligatures w14:val="none"/>
          <w14:numSpacing w14:val="default"/>
        </w:rPr>
        <w:t>和</w:t>
      </w:r>
      <w:r w:rsidRPr="00850B04">
        <w:rPr>
          <w:rFonts w:ascii="宋体" w:eastAsia="宋体" w:hAnsi="宋体"/>
          <w:b/>
          <w:color w:val="auto"/>
          <w:kern w:val="0"/>
          <w:sz w:val="24"/>
          <w:szCs w:val="24"/>
          <w14:ligatures w14:val="none"/>
          <w14:numSpacing w14:val="default"/>
        </w:rPr>
        <w:t>性能调校</w:t>
      </w:r>
      <w:r w:rsidRPr="00850B04">
        <w:rPr>
          <w:rFonts w:ascii="宋体" w:eastAsia="宋体" w:hAnsi="宋体"/>
          <w:bCs w:val="0"/>
          <w:color w:val="auto"/>
          <w:kern w:val="0"/>
          <w:sz w:val="24"/>
          <w:szCs w:val="24"/>
          <w14:ligatures w14:val="none"/>
          <w14:numSpacing w14:val="default"/>
        </w:rPr>
        <w:t>方面：HX系列处理器（如i7-13700HX、R9-7945HX）往往需要更厚的机身和更强散热才能发挥全力，而标压H系列（45W）的本子稍薄也能胜任。这意味着</w:t>
      </w:r>
      <w:r w:rsidRPr="00850B04">
        <w:rPr>
          <w:rFonts w:ascii="宋体" w:eastAsia="宋体" w:hAnsi="宋体"/>
          <w:b/>
          <w:color w:val="auto"/>
          <w:kern w:val="0"/>
          <w:sz w:val="24"/>
          <w:szCs w:val="24"/>
          <w14:ligatures w14:val="none"/>
          <w14:numSpacing w14:val="default"/>
        </w:rPr>
        <w:t>配置相同的前提下，较重厚的机型通常性能释放更充分</w:t>
      </w:r>
      <w:r w:rsidRPr="00850B04">
        <w:rPr>
          <w:rFonts w:ascii="宋体" w:eastAsia="宋体" w:hAnsi="宋体"/>
          <w:bCs w:val="0"/>
          <w:color w:val="auto"/>
          <w:kern w:val="0"/>
          <w:sz w:val="24"/>
          <w:szCs w:val="24"/>
          <w14:ligatures w14:val="none"/>
          <w14:numSpacing w14:val="default"/>
        </w:rPr>
        <w:t>，而轻薄一些的机型可能在长时间高负载下降频更明显。所以，如果看重Blender</w:t>
      </w:r>
      <w:r w:rsidRPr="00850B04">
        <w:rPr>
          <w:rFonts w:ascii="宋体" w:eastAsia="宋体" w:hAnsi="宋体"/>
          <w:bCs w:val="0"/>
          <w:color w:val="auto"/>
          <w:kern w:val="0"/>
          <w:sz w:val="24"/>
          <w:szCs w:val="24"/>
          <w14:ligatures w14:val="none"/>
          <w14:numSpacing w14:val="default"/>
        </w:rPr>
        <w:lastRenderedPageBreak/>
        <w:t>渲染、长时间视频导出等稳定性能，选择那些号称“满血功耗”“双烤功耗高”的机型更合适 (</w:t>
      </w:r>
      <w:hyperlink r:id="rId56"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如果更多时候在做开发、办公，偶尔才高负载，轻一点的模具会在日常使用中手感更好。各品牌在这方面策略不同——联想、微星倾向于给足功耗，惠普、戴尔有时会为了降温降噪稍微牺牲一点性能，华硕提供性能/安静模式可灵活切换。</w:t>
      </w:r>
    </w:p>
    <w:p w14:paraId="39796D1E"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便携与续航</w:t>
      </w:r>
      <w:r w:rsidRPr="00850B04">
        <w:rPr>
          <w:rFonts w:ascii="宋体" w:eastAsia="宋体" w:hAnsi="宋体"/>
          <w:bCs w:val="0"/>
          <w:color w:val="auto"/>
          <w:kern w:val="0"/>
          <w:sz w:val="24"/>
          <w:szCs w:val="24"/>
          <w14:ligatures w14:val="none"/>
          <w14:numSpacing w14:val="default"/>
        </w:rPr>
        <w:t>上，大部分15.6</w:t>
      </w:r>
      <w:del w:id="0" w:author="Unknown">
        <w:r w:rsidRPr="00850B04">
          <w:rPr>
            <w:rFonts w:ascii="宋体" w:eastAsia="宋体" w:hAnsi="宋体"/>
            <w:bCs w:val="0"/>
            <w:color w:val="auto"/>
            <w:kern w:val="0"/>
            <w:sz w:val="24"/>
            <w:szCs w:val="24"/>
            <w14:ligatures w14:val="none"/>
            <w14:numSpacing w14:val="default"/>
          </w:rPr>
          <w:delText>16寸游戏本重量介于2.2</w:delText>
        </w:r>
      </w:del>
      <w:r w:rsidRPr="00850B04">
        <w:rPr>
          <w:rFonts w:ascii="宋体" w:eastAsia="宋体" w:hAnsi="宋体"/>
          <w:bCs w:val="0"/>
          <w:color w:val="auto"/>
          <w:kern w:val="0"/>
          <w:sz w:val="24"/>
          <w:szCs w:val="24"/>
          <w14:ligatures w14:val="none"/>
          <w14:numSpacing w14:val="default"/>
        </w:rPr>
        <w:t>2.5kg，如前述拯救者R9000P约2.24kg (</w:t>
      </w:r>
      <w:hyperlink r:id="rId57" w:anchor=":~:text=%E9%87%8D%E9%87%8F"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Huang’s Blog²</w:t>
        </w:r>
      </w:hyperlink>
      <w:r w:rsidRPr="00850B04">
        <w:rPr>
          <w:rFonts w:ascii="宋体" w:eastAsia="宋体" w:hAnsi="宋体"/>
          <w:bCs w:val="0"/>
          <w:color w:val="auto"/>
          <w:kern w:val="0"/>
          <w:sz w:val="24"/>
          <w:szCs w:val="24"/>
          <w14:ligatures w14:val="none"/>
          <w14:numSpacing w14:val="default"/>
        </w:rPr>
        <w:t>)。如果需要进一步降低重量，可以选一些14~15寸的全能本（如戴尔XPS 15/17、LG gram 16等），但这些通常没有RTX 4060级别独显，不符合买家的GPU需求。17寸机型（如雷影17）重达3kg左右，但也提供了接近台式的扩展和散热。</w:t>
      </w:r>
      <w:r w:rsidRPr="00850B04">
        <w:rPr>
          <w:rFonts w:ascii="宋体" w:eastAsia="宋体" w:hAnsi="宋体"/>
          <w:b/>
          <w:color w:val="auto"/>
          <w:kern w:val="0"/>
          <w:sz w:val="24"/>
          <w:szCs w:val="24"/>
          <w14:ligatures w14:val="none"/>
          <w14:numSpacing w14:val="default"/>
        </w:rPr>
        <w:t>续航方面</w:t>
      </w:r>
      <w:r w:rsidRPr="00850B04">
        <w:rPr>
          <w:rFonts w:ascii="宋体" w:eastAsia="宋体" w:hAnsi="宋体"/>
          <w:bCs w:val="0"/>
          <w:color w:val="auto"/>
          <w:kern w:val="0"/>
          <w:sz w:val="24"/>
          <w:szCs w:val="24"/>
          <w14:ligatures w14:val="none"/>
          <w14:numSpacing w14:val="default"/>
        </w:rPr>
        <w:t>，电竞本标配的都是高性能独显和高刷屏，和轻薄本相比续航短是正常的。满足题主提出的“4小时轻度办公”一般问题不大：许多机型提供混合模式或独显直连开关，切换到核显模式、亮度适中进行Office办公，搭载90Wh左右电池的本子可坚持5小时上下。像微星雷影17这样99Wh电池的，即使屏幕大一些，日常文档处理也能接近6-8小时 (</w:t>
      </w:r>
      <w:hyperlink r:id="rId58" w:anchor=":~:text=%E5%AD%98%E5%82%A8%E9%83%A8%E5%88%86%EF%BC%8C%E9%9B%B7%E5%BD%B117%E6%A0%87%E9%85%8D%E5%8D%95%E6%9D%A116GB%20DDR5%E5%86%85%E5%AD%98%EF%BC%8C%E5%86%85%E7%BD%AE1TB%E9%AB%98%E9%80%9F%E5%9B%BA%E6%80%81%E7%A1%AC%E7%9B%98%EF%BC%8C%E9%A2%84%E7%95%99%E4%BA%86%E5%8F%8CM"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)。不过一旦进行游戏或GPU渲染，独显介入会让续航骤降到1小时出头，这是游戏本的通病，需要接电源使用。也有部分新品支持双电源：既用自带适配器供电又同时从USB-C 口PD供电，以在高负载时稳定供电（例如部分ROG机型支持“并联”适配器+PD获取更高功耗）。</w:t>
      </w:r>
      <w:r w:rsidRPr="00850B04">
        <w:rPr>
          <w:rFonts w:ascii="宋体" w:eastAsia="宋体" w:hAnsi="宋体"/>
          <w:b/>
          <w:color w:val="auto"/>
          <w:kern w:val="0"/>
          <w:sz w:val="24"/>
          <w:szCs w:val="24"/>
          <w14:ligatures w14:val="none"/>
          <w14:numSpacing w14:val="default"/>
        </w:rPr>
        <w:t>总之</w:t>
      </w:r>
      <w:r w:rsidRPr="00850B04">
        <w:rPr>
          <w:rFonts w:ascii="宋体" w:eastAsia="宋体" w:hAnsi="宋体"/>
          <w:bCs w:val="0"/>
          <w:color w:val="auto"/>
          <w:kern w:val="0"/>
          <w:sz w:val="24"/>
          <w:szCs w:val="24"/>
          <w14:ligatures w14:val="none"/>
          <w14:numSpacing w14:val="default"/>
        </w:rPr>
        <w:t>，如果希望在学校一天不用电源适配器，那带独显的本基本做不到；但普通课程间歇使用4-5小时问题不大。如果非常在意续航，可以选择配备集显的模式或者考虑苹果M系列等（但显然无法满足Windows和独显需求），或者</w:t>
      </w:r>
      <w:r w:rsidRPr="00850B04">
        <w:rPr>
          <w:rFonts w:ascii="宋体" w:eastAsia="宋体" w:hAnsi="宋体"/>
          <w:b/>
          <w:color w:val="auto"/>
          <w:kern w:val="0"/>
          <w:sz w:val="24"/>
          <w:szCs w:val="24"/>
          <w14:ligatures w14:val="none"/>
          <w14:numSpacing w14:val="default"/>
        </w:rPr>
        <w:t>准备一个USB-C便携快充头</w:t>
      </w:r>
      <w:r w:rsidRPr="00850B04">
        <w:rPr>
          <w:rFonts w:ascii="宋体" w:eastAsia="宋体" w:hAnsi="宋体"/>
          <w:bCs w:val="0"/>
          <w:color w:val="auto"/>
          <w:kern w:val="0"/>
          <w:sz w:val="24"/>
          <w:szCs w:val="24"/>
          <w14:ligatures w14:val="none"/>
          <w14:numSpacing w14:val="default"/>
        </w:rPr>
        <w:t>以备不时之需。</w:t>
      </w:r>
    </w:p>
    <w:p w14:paraId="025BFD35"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不同价位段的最佳选择分析</w:t>
      </w:r>
    </w:p>
    <w:p w14:paraId="1E0D7D8C"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考虑预算上限9000元，这里根据</w:t>
      </w:r>
      <w:r w:rsidRPr="00850B04">
        <w:rPr>
          <w:rFonts w:ascii="宋体" w:eastAsia="宋体" w:hAnsi="宋体"/>
          <w:b/>
          <w:color w:val="auto"/>
          <w:kern w:val="0"/>
          <w:sz w:val="24"/>
          <w:szCs w:val="24"/>
          <w14:ligatures w14:val="none"/>
          <w14:numSpacing w14:val="default"/>
        </w:rPr>
        <w:t>7000元</w:t>
      </w:r>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8000元</w:t>
      </w:r>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9000元</w:t>
      </w:r>
      <w:r w:rsidRPr="00850B04">
        <w:rPr>
          <w:rFonts w:ascii="宋体" w:eastAsia="宋体" w:hAnsi="宋体"/>
          <w:bCs w:val="0"/>
          <w:color w:val="auto"/>
          <w:kern w:val="0"/>
          <w:sz w:val="24"/>
          <w:szCs w:val="24"/>
          <w14:ligatures w14:val="none"/>
          <w14:numSpacing w14:val="default"/>
        </w:rPr>
        <w:t>三个价位大致给出当时（2025年）可预期的最佳配置选择：</w:t>
      </w:r>
    </w:p>
    <w:p w14:paraId="06962C8C" w14:textId="77777777" w:rsidR="00850B04" w:rsidRPr="00850B04" w:rsidRDefault="00850B04" w:rsidP="00850B04">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7000元级别</w:t>
      </w:r>
      <w:r w:rsidRPr="00850B04">
        <w:rPr>
          <w:rFonts w:ascii="宋体" w:eastAsia="宋体" w:hAnsi="宋体"/>
          <w:bCs w:val="0"/>
          <w:color w:val="auto"/>
          <w:kern w:val="0"/>
          <w:sz w:val="24"/>
          <w:szCs w:val="24"/>
          <w14:ligatures w14:val="none"/>
          <w14:numSpacing w14:val="default"/>
        </w:rPr>
        <w:t>：可以买到</w:t>
      </w:r>
      <w:r w:rsidRPr="00850B04">
        <w:rPr>
          <w:rFonts w:ascii="宋体" w:eastAsia="宋体" w:hAnsi="宋体"/>
          <w:b/>
          <w:color w:val="auto"/>
          <w:kern w:val="0"/>
          <w:sz w:val="24"/>
          <w:szCs w:val="24"/>
          <w14:ligatures w14:val="none"/>
          <w14:numSpacing w14:val="default"/>
        </w:rPr>
        <w:t>RTX 4060独显 + 主流高性能CPU</w:t>
      </w:r>
      <w:r w:rsidRPr="00850B04">
        <w:rPr>
          <w:rFonts w:ascii="宋体" w:eastAsia="宋体" w:hAnsi="宋体"/>
          <w:bCs w:val="0"/>
          <w:color w:val="auto"/>
          <w:kern w:val="0"/>
          <w:sz w:val="24"/>
          <w:szCs w:val="24"/>
          <w14:ligatures w14:val="none"/>
          <w14:numSpacing w14:val="default"/>
        </w:rPr>
        <w:t>的基础款游戏本，满足配置需求。这一级别推荐关注</w:t>
      </w:r>
      <w:r w:rsidRPr="00850B04">
        <w:rPr>
          <w:rFonts w:ascii="宋体" w:eastAsia="宋体" w:hAnsi="宋体"/>
          <w:b/>
          <w:color w:val="auto"/>
          <w:kern w:val="0"/>
          <w:sz w:val="24"/>
          <w:szCs w:val="24"/>
          <w14:ligatures w14:val="none"/>
          <w14:numSpacing w14:val="default"/>
        </w:rPr>
        <w:t>国内高性价比品牌</w:t>
      </w:r>
      <w:r w:rsidRPr="00850B04">
        <w:rPr>
          <w:rFonts w:ascii="宋体" w:eastAsia="宋体" w:hAnsi="宋体"/>
          <w:bCs w:val="0"/>
          <w:color w:val="auto"/>
          <w:kern w:val="0"/>
          <w:sz w:val="24"/>
          <w:szCs w:val="24"/>
          <w14:ligatures w14:val="none"/>
          <w14:numSpacing w14:val="default"/>
        </w:rPr>
        <w:t>的新机或</w:t>
      </w:r>
      <w:r w:rsidRPr="00850B04">
        <w:rPr>
          <w:rFonts w:ascii="宋体" w:eastAsia="宋体" w:hAnsi="宋体"/>
          <w:b/>
          <w:color w:val="auto"/>
          <w:kern w:val="0"/>
          <w:sz w:val="24"/>
          <w:szCs w:val="24"/>
          <w14:ligatures w14:val="none"/>
          <w14:numSpacing w14:val="default"/>
        </w:rPr>
        <w:t>国际品牌上代机型</w:t>
      </w:r>
      <w:r w:rsidRPr="00850B04">
        <w:rPr>
          <w:rFonts w:ascii="宋体" w:eastAsia="宋体" w:hAnsi="宋体"/>
          <w:bCs w:val="0"/>
          <w:color w:val="auto"/>
          <w:kern w:val="0"/>
          <w:sz w:val="24"/>
          <w:szCs w:val="24"/>
          <w14:ligatures w14:val="none"/>
          <w14:numSpacing w14:val="default"/>
        </w:rPr>
        <w:t>的特价。例如神舟战神系列、机械革命旷世/极光系列常在这个价位提供最新的4060配置；如果倾向大厂，像</w:t>
      </w:r>
      <w:r w:rsidRPr="00850B04">
        <w:rPr>
          <w:rFonts w:ascii="宋体" w:eastAsia="宋体" w:hAnsi="宋体"/>
          <w:b/>
          <w:color w:val="auto"/>
          <w:kern w:val="0"/>
          <w:sz w:val="24"/>
          <w:szCs w:val="24"/>
          <w14:ligatures w14:val="none"/>
          <w14:numSpacing w14:val="default"/>
        </w:rPr>
        <w:t>拯救者R7000P</w:t>
      </w:r>
      <w:r w:rsidRPr="00850B04">
        <w:rPr>
          <w:rFonts w:ascii="宋体" w:eastAsia="宋体" w:hAnsi="宋体"/>
          <w:bCs w:val="0"/>
          <w:color w:val="auto"/>
          <w:kern w:val="0"/>
          <w:sz w:val="24"/>
          <w:szCs w:val="24"/>
          <w14:ligatures w14:val="none"/>
          <w14:numSpacing w14:val="default"/>
        </w:rPr>
        <w:t>搭载R7-7840H/7735H + 4060有机会在清仓时降到7000左右 (</w:t>
      </w:r>
      <w:hyperlink r:id="rId59" w:anchor=":~:text=%E8%81%94%E6%83%B3%E6%8B%AF%E6%95%91%E8%80%85%20R9000P%20316%E8%8B%B1%E5%AF%B8%E6%B8%B8%E6%88%8F%E6%9C%AC%EF%BC%88R9"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：以最低成本拿到满足需求的硬件，性能不弱；</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：在屏幕、做工、售后上略逊，但不影响核心使用。这个价位也可以考虑</w:t>
      </w:r>
      <w:r w:rsidRPr="00850B04">
        <w:rPr>
          <w:rFonts w:ascii="宋体" w:eastAsia="宋体" w:hAnsi="宋体"/>
          <w:b/>
          <w:color w:val="auto"/>
          <w:kern w:val="0"/>
          <w:sz w:val="24"/>
          <w:szCs w:val="24"/>
          <w14:ligatures w14:val="none"/>
          <w14:numSpacing w14:val="default"/>
        </w:rPr>
        <w:t>二手</w:t>
      </w:r>
      <w:r w:rsidRPr="00850B04">
        <w:rPr>
          <w:rFonts w:ascii="宋体" w:eastAsia="宋体" w:hAnsi="宋体"/>
          <w:bCs w:val="0"/>
          <w:color w:val="auto"/>
          <w:kern w:val="0"/>
          <w:sz w:val="24"/>
          <w:szCs w:val="24"/>
          <w14:ligatures w14:val="none"/>
          <w14:numSpacing w14:val="default"/>
        </w:rPr>
        <w:t>购入更高端型号（详见后文二手部分），例如也许花7000元能从正规渠道买到九成新的RTX 4070本或前代旗舰RTX 3080本，那将有更强性能。</w:t>
      </w:r>
    </w:p>
    <w:p w14:paraId="4A37A251" w14:textId="77777777" w:rsidR="00850B04" w:rsidRPr="00850B04" w:rsidRDefault="00850B04" w:rsidP="00850B04">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8000元级别</w:t>
      </w:r>
      <w:r w:rsidRPr="00850B04">
        <w:rPr>
          <w:rFonts w:ascii="宋体" w:eastAsia="宋体" w:hAnsi="宋体"/>
          <w:bCs w:val="0"/>
          <w:color w:val="auto"/>
          <w:kern w:val="0"/>
          <w:sz w:val="24"/>
          <w:szCs w:val="24"/>
          <w14:ligatures w14:val="none"/>
          <w14:numSpacing w14:val="default"/>
        </w:rPr>
        <w:t>：性价比</w:t>
      </w:r>
      <w:r w:rsidRPr="00850B04">
        <w:rPr>
          <w:rFonts w:ascii="宋体" w:eastAsia="宋体" w:hAnsi="宋体"/>
          <w:b/>
          <w:color w:val="auto"/>
          <w:kern w:val="0"/>
          <w:sz w:val="24"/>
          <w:szCs w:val="24"/>
          <w14:ligatures w14:val="none"/>
          <w14:numSpacing w14:val="default"/>
        </w:rPr>
        <w:t>最均衡</w:t>
      </w:r>
      <w:r w:rsidRPr="00850B04">
        <w:rPr>
          <w:rFonts w:ascii="宋体" w:eastAsia="宋体" w:hAnsi="宋体"/>
          <w:bCs w:val="0"/>
          <w:color w:val="auto"/>
          <w:kern w:val="0"/>
          <w:sz w:val="24"/>
          <w:szCs w:val="24"/>
          <w14:ligatures w14:val="none"/>
          <w14:numSpacing w14:val="default"/>
        </w:rPr>
        <w:t>的区间。能够选择</w:t>
      </w:r>
      <w:r w:rsidRPr="00850B04">
        <w:rPr>
          <w:rFonts w:ascii="宋体" w:eastAsia="宋体" w:hAnsi="宋体"/>
          <w:b/>
          <w:color w:val="auto"/>
          <w:kern w:val="0"/>
          <w:sz w:val="24"/>
          <w:szCs w:val="24"/>
          <w14:ligatures w14:val="none"/>
          <w14:numSpacing w14:val="default"/>
        </w:rPr>
        <w:t>一线品牌的高配型号</w:t>
      </w:r>
      <w:r w:rsidRPr="00850B04">
        <w:rPr>
          <w:rFonts w:ascii="宋体" w:eastAsia="宋体" w:hAnsi="宋体"/>
          <w:bCs w:val="0"/>
          <w:color w:val="auto"/>
          <w:kern w:val="0"/>
          <w:sz w:val="24"/>
          <w:szCs w:val="24"/>
          <w14:ligatures w14:val="none"/>
          <w14:numSpacing w14:val="default"/>
        </w:rPr>
        <w:t>或者二线品牌的顶配型号，享受更好用料和体验。推荐关注</w:t>
      </w:r>
      <w:r w:rsidRPr="00850B04">
        <w:rPr>
          <w:rFonts w:ascii="宋体" w:eastAsia="宋体" w:hAnsi="宋体"/>
          <w:b/>
          <w:color w:val="auto"/>
          <w:kern w:val="0"/>
          <w:sz w:val="24"/>
          <w:szCs w:val="24"/>
          <w14:ligatures w14:val="none"/>
          <w14:numSpacing w14:val="default"/>
        </w:rPr>
        <w:t>华硕天选5/天选</w:t>
      </w:r>
      <w:r w:rsidRPr="00850B04">
        <w:rPr>
          <w:rFonts w:ascii="宋体" w:eastAsia="宋体" w:hAnsi="宋体"/>
          <w:b/>
          <w:color w:val="auto"/>
          <w:kern w:val="0"/>
          <w:sz w:val="24"/>
          <w:szCs w:val="24"/>
          <w14:ligatures w14:val="none"/>
          <w14:numSpacing w14:val="default"/>
        </w:rPr>
        <w:lastRenderedPageBreak/>
        <w:t>5 Pro</w:t>
      </w:r>
      <w:r w:rsidRPr="00850B04">
        <w:rPr>
          <w:rFonts w:ascii="宋体" w:eastAsia="宋体" w:hAnsi="宋体"/>
          <w:bCs w:val="0"/>
          <w:color w:val="auto"/>
          <w:kern w:val="0"/>
          <w:sz w:val="24"/>
          <w:szCs w:val="24"/>
          <w14:ligatures w14:val="none"/>
          <w14:numSpacing w14:val="default"/>
        </w:rPr>
        <w:t>（最新13代酷睿或AMD 7000系列+4060，屏幕和性能均强，7999元左右 (</w:t>
      </w:r>
      <w:hyperlink r:id="rId60"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联想拯救者Y7000P</w:t>
      </w:r>
      <w:r w:rsidRPr="00850B04">
        <w:rPr>
          <w:rFonts w:ascii="宋体" w:eastAsia="宋体" w:hAnsi="宋体"/>
          <w:bCs w:val="0"/>
          <w:color w:val="auto"/>
          <w:kern w:val="0"/>
          <w:sz w:val="24"/>
          <w:szCs w:val="24"/>
          <w14:ligatures w14:val="none"/>
          <w14:numSpacing w14:val="default"/>
        </w:rPr>
        <w:t>（活动价约7500-8500，看配置 (</w:t>
      </w:r>
      <w:hyperlink r:id="rId61" w:anchor=":~:text=Lenovo%20%E8%81%94%E6%83%B3%20%E6%8B%AF%E6%95%91%E8%80%85R9000P%2016%E8%8B%B1%E5%AF%B8%28R9,1T%20RTX4060"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微星某些特价机</w:t>
      </w:r>
      <w:r w:rsidRPr="00850B04">
        <w:rPr>
          <w:rFonts w:ascii="宋体" w:eastAsia="宋体" w:hAnsi="宋体"/>
          <w:bCs w:val="0"/>
          <w:color w:val="auto"/>
          <w:kern w:val="0"/>
          <w:sz w:val="24"/>
          <w:szCs w:val="24"/>
          <w14:ligatures w14:val="none"/>
          <w14:numSpacing w14:val="default"/>
        </w:rPr>
        <w:t>（如雷影15/17系列，锐龙9 + 4060 满血，曾限时7999元 (</w:t>
      </w:r>
      <w:hyperlink r:id="rId62"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)）等。这个价位一般需要自行加一条内存升级到32GB（约300元成本），加上后总花费仍在8000出头。</w:t>
      </w: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：用较合理的投入获得旗舰级体验的主要部分，长时间使用寿命更安心；</w:t>
      </w: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：相比7000元方案多花了近千元，但换来的是全面提升（这对需要兼顾学习办公和创作的人来说是值得的投入）。</w:t>
      </w:r>
    </w:p>
    <w:p w14:paraId="535AE4C0" w14:textId="77777777" w:rsidR="00850B04" w:rsidRPr="00850B04" w:rsidRDefault="00850B04" w:rsidP="00850B04">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9000元级别</w:t>
      </w:r>
      <w:r w:rsidRPr="00850B04">
        <w:rPr>
          <w:rFonts w:ascii="宋体" w:eastAsia="宋体" w:hAnsi="宋体"/>
          <w:bCs w:val="0"/>
          <w:color w:val="auto"/>
          <w:kern w:val="0"/>
          <w:sz w:val="24"/>
          <w:szCs w:val="24"/>
          <w14:ligatures w14:val="none"/>
          <w14:numSpacing w14:val="default"/>
        </w:rPr>
        <w:t>：可大胆尝试</w:t>
      </w:r>
      <w:r w:rsidRPr="00850B04">
        <w:rPr>
          <w:rFonts w:ascii="宋体" w:eastAsia="宋体" w:hAnsi="宋体"/>
          <w:b/>
          <w:color w:val="auto"/>
          <w:kern w:val="0"/>
          <w:sz w:val="24"/>
          <w:szCs w:val="24"/>
          <w14:ligatures w14:val="none"/>
          <w14:numSpacing w14:val="default"/>
        </w:rPr>
        <w:t>新一代硬件</w:t>
      </w:r>
      <w:r w:rsidRPr="00850B04">
        <w:rPr>
          <w:rFonts w:ascii="宋体" w:eastAsia="宋体" w:hAnsi="宋体"/>
          <w:bCs w:val="0"/>
          <w:color w:val="auto"/>
          <w:kern w:val="0"/>
          <w:sz w:val="24"/>
          <w:szCs w:val="24"/>
          <w14:ligatures w14:val="none"/>
          <w14:numSpacing w14:val="default"/>
        </w:rPr>
        <w:t>或</w:t>
      </w:r>
      <w:r w:rsidRPr="00850B04">
        <w:rPr>
          <w:rFonts w:ascii="宋体" w:eastAsia="宋体" w:hAnsi="宋体"/>
          <w:b/>
          <w:color w:val="auto"/>
          <w:kern w:val="0"/>
          <w:sz w:val="24"/>
          <w:szCs w:val="24"/>
          <w14:ligatures w14:val="none"/>
          <w14:numSpacing w14:val="default"/>
        </w:rPr>
        <w:t>更高一级GPU</w:t>
      </w:r>
      <w:r w:rsidRPr="00850B04">
        <w:rPr>
          <w:rFonts w:ascii="宋体" w:eastAsia="宋体" w:hAnsi="宋体"/>
          <w:bCs w:val="0"/>
          <w:color w:val="auto"/>
          <w:kern w:val="0"/>
          <w:sz w:val="24"/>
          <w:szCs w:val="24"/>
          <w14:ligatures w14:val="none"/>
          <w14:numSpacing w14:val="default"/>
        </w:rPr>
        <w:t>。如果到2025年12月，RTX 50系列的主流型号（5060/5070）已经问世并接近这个价位，那么9000元可以直接购买</w:t>
      </w:r>
      <w:r w:rsidRPr="00850B04">
        <w:rPr>
          <w:rFonts w:ascii="宋体" w:eastAsia="宋体" w:hAnsi="宋体"/>
          <w:b/>
          <w:color w:val="auto"/>
          <w:kern w:val="0"/>
          <w:sz w:val="24"/>
          <w:szCs w:val="24"/>
          <w14:ligatures w14:val="none"/>
          <w14:numSpacing w14:val="default"/>
        </w:rPr>
        <w:t>RTX 50系的新机</w:t>
      </w:r>
      <w:r w:rsidRPr="00850B04">
        <w:rPr>
          <w:rFonts w:ascii="宋体" w:eastAsia="宋体" w:hAnsi="宋体"/>
          <w:bCs w:val="0"/>
          <w:color w:val="auto"/>
          <w:kern w:val="0"/>
          <w:sz w:val="24"/>
          <w:szCs w:val="24"/>
          <w14:ligatures w14:val="none"/>
          <w14:numSpacing w14:val="default"/>
        </w:rPr>
        <w:t>，享受更新架构的提升。如果50系中端新品价位仍虚高，那么建议在9000内选择</w:t>
      </w:r>
      <w:r w:rsidRPr="00850B04">
        <w:rPr>
          <w:rFonts w:ascii="宋体" w:eastAsia="宋体" w:hAnsi="宋体"/>
          <w:b/>
          <w:color w:val="auto"/>
          <w:kern w:val="0"/>
          <w:sz w:val="24"/>
          <w:szCs w:val="24"/>
          <w14:ligatures w14:val="none"/>
          <w14:numSpacing w14:val="default"/>
        </w:rPr>
        <w:t>RTX 4070</w:t>
      </w:r>
      <w:r w:rsidRPr="00850B04">
        <w:rPr>
          <w:rFonts w:ascii="宋体" w:eastAsia="宋体" w:hAnsi="宋体"/>
          <w:bCs w:val="0"/>
          <w:color w:val="auto"/>
          <w:kern w:val="0"/>
          <w:sz w:val="24"/>
          <w:szCs w:val="24"/>
          <w14:ligatures w14:val="none"/>
          <w14:numSpacing w14:val="default"/>
        </w:rPr>
        <w:t>配置的成熟机型或</w:t>
      </w:r>
      <w:r w:rsidRPr="00850B04">
        <w:rPr>
          <w:rFonts w:ascii="宋体" w:eastAsia="宋体" w:hAnsi="宋体"/>
          <w:b/>
          <w:color w:val="auto"/>
          <w:kern w:val="0"/>
          <w:sz w:val="24"/>
          <w:szCs w:val="24"/>
          <w14:ligatures w14:val="none"/>
          <w14:numSpacing w14:val="default"/>
        </w:rPr>
        <w:t>高端轻薄款</w:t>
      </w:r>
      <w:r w:rsidRPr="00850B04">
        <w:rPr>
          <w:rFonts w:ascii="宋体" w:eastAsia="宋体" w:hAnsi="宋体"/>
          <w:bCs w:val="0"/>
          <w:color w:val="auto"/>
          <w:kern w:val="0"/>
          <w:sz w:val="24"/>
          <w:szCs w:val="24"/>
          <w14:ligatures w14:val="none"/>
          <w14:numSpacing w14:val="default"/>
        </w:rPr>
        <w:t>。例如届时可能出现**“i7-15xxxH + RTX 5070”</w:t>
      </w:r>
      <w:r w:rsidRPr="00850B04">
        <w:rPr>
          <w:rFonts w:ascii="宋体" w:eastAsia="宋体" w:hAnsi="宋体"/>
          <w:b/>
          <w:color w:val="auto"/>
          <w:kern w:val="0"/>
          <w:sz w:val="24"/>
          <w:szCs w:val="24"/>
          <w14:ligatures w14:val="none"/>
          <w14:numSpacing w14:val="default"/>
        </w:rPr>
        <w:t>的新品在券后9000元左右，如果性能相当于上一代4080本，那将非常超值；否则，就选</w:t>
      </w:r>
      <w:r w:rsidRPr="00850B04">
        <w:rPr>
          <w:rFonts w:ascii="宋体" w:eastAsia="宋体" w:hAnsi="宋体"/>
          <w:bCs w:val="0"/>
          <w:color w:val="auto"/>
          <w:kern w:val="0"/>
          <w:sz w:val="24"/>
          <w:szCs w:val="24"/>
          <w14:ligatures w14:val="none"/>
          <w14:numSpacing w14:val="default"/>
        </w:rPr>
        <w:t>“i9-13900HX + RTX 4070”</w:t>
      </w:r>
      <w:r w:rsidRPr="00850B04">
        <w:rPr>
          <w:rFonts w:ascii="宋体" w:eastAsia="宋体" w:hAnsi="宋体"/>
          <w:b/>
          <w:color w:val="auto"/>
          <w:kern w:val="0"/>
          <w:sz w:val="24"/>
          <w:szCs w:val="24"/>
          <w14:ligatures w14:val="none"/>
          <w14:numSpacing w14:val="default"/>
        </w:rPr>
        <w:t>这类上代高配，性能也极为强劲。9000元还可以关注一些</w:t>
      </w:r>
      <w:r w:rsidRPr="00850B04">
        <w:rPr>
          <w:rFonts w:ascii="宋体" w:eastAsia="宋体" w:hAnsi="宋体"/>
          <w:bCs w:val="0"/>
          <w:color w:val="auto"/>
          <w:kern w:val="0"/>
          <w:sz w:val="24"/>
          <w:szCs w:val="24"/>
          <w14:ligatures w14:val="none"/>
          <w14:numSpacing w14:val="default"/>
        </w:rPr>
        <w:t>专业设计本/创意本**，如技嘉Aero系列、微星Creator系列，通常有出色屏幕和较轻机身，不过GPU可能用RTX 4060/4070（足够满足需求），此类机器有时在电商大促有接近9k的价格。总的来说，9000预算在2025年底</w:t>
      </w:r>
      <w:r w:rsidRPr="00850B04">
        <w:rPr>
          <w:rFonts w:ascii="宋体" w:eastAsia="宋体" w:hAnsi="宋体"/>
          <w:b/>
          <w:color w:val="auto"/>
          <w:kern w:val="0"/>
          <w:sz w:val="24"/>
          <w:szCs w:val="24"/>
          <w14:ligatures w14:val="none"/>
          <w14:numSpacing w14:val="default"/>
        </w:rPr>
        <w:t>几乎可以随心选择市面上次旗舰级别的笔记本</w:t>
      </w:r>
      <w:r w:rsidRPr="00850B04">
        <w:rPr>
          <w:rFonts w:ascii="宋体" w:eastAsia="宋体" w:hAnsi="宋体"/>
          <w:bCs w:val="0"/>
          <w:color w:val="auto"/>
          <w:kern w:val="0"/>
          <w:sz w:val="24"/>
          <w:szCs w:val="24"/>
          <w14:ligatures w14:val="none"/>
          <w14:numSpacing w14:val="default"/>
        </w:rPr>
        <w:t>，要么买最新的50系，要么买配置拉满的40系，并根据实际测评口碑挑选当时的佳品。</w:t>
      </w:r>
    </w:p>
    <w:p w14:paraId="61068618"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购机时机：2025年7月 vs 12月</w:t>
      </w:r>
    </w:p>
    <w:p w14:paraId="52533995"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在选定具体需求和目标机型后，</w:t>
      </w:r>
      <w:r w:rsidRPr="00850B04">
        <w:rPr>
          <w:rFonts w:ascii="宋体" w:eastAsia="宋体" w:hAnsi="宋体"/>
          <w:b/>
          <w:color w:val="auto"/>
          <w:kern w:val="0"/>
          <w:sz w:val="24"/>
          <w:szCs w:val="24"/>
          <w14:ligatures w14:val="none"/>
          <w14:numSpacing w14:val="default"/>
        </w:rPr>
        <w:t>购买时机</w:t>
      </w:r>
      <w:r w:rsidRPr="00850B04">
        <w:rPr>
          <w:rFonts w:ascii="宋体" w:eastAsia="宋体" w:hAnsi="宋体"/>
          <w:bCs w:val="0"/>
          <w:color w:val="auto"/>
          <w:kern w:val="0"/>
          <w:sz w:val="24"/>
          <w:szCs w:val="24"/>
          <w14:ligatures w14:val="none"/>
          <w14:numSpacing w14:val="default"/>
        </w:rPr>
        <w:t>对性价比也有显著影响。2025年7月和12月正好分别处于新旧交替和年终促销节点，有不同的考虑：</w:t>
      </w:r>
    </w:p>
    <w:p w14:paraId="5DD4F46D" w14:textId="77777777" w:rsidR="00850B04" w:rsidRPr="00850B04" w:rsidRDefault="00850B04" w:rsidP="00850B04">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2025年7月（年中）</w:t>
      </w:r>
      <w:r w:rsidRPr="00850B04">
        <w:rPr>
          <w:rFonts w:ascii="宋体" w:eastAsia="宋体" w:hAnsi="宋体"/>
          <w:bCs w:val="0"/>
          <w:color w:val="auto"/>
          <w:kern w:val="0"/>
          <w:sz w:val="24"/>
          <w:szCs w:val="24"/>
          <w14:ligatures w14:val="none"/>
          <w14:numSpacing w14:val="default"/>
        </w:rPr>
        <w:t>：此时RTX 50系列刚推出不久，高端型号可能上市但中端型号（5060等）未大量铺货，市场上主力仍是RTX 40系列机型。年中的促销大节点是“618”（6月18日）电商大促，很多厂商会在618前后降价清理上一代库存。</w:t>
      </w:r>
      <w:r w:rsidRPr="00850B04">
        <w:rPr>
          <w:rFonts w:ascii="宋体" w:eastAsia="宋体" w:hAnsi="宋体"/>
          <w:b/>
          <w:color w:val="auto"/>
          <w:kern w:val="0"/>
          <w:sz w:val="24"/>
          <w:szCs w:val="24"/>
          <w14:ligatures w14:val="none"/>
          <w14:numSpacing w14:val="default"/>
        </w:rPr>
        <w:t>优先策略</w:t>
      </w:r>
      <w:r w:rsidRPr="00850B04">
        <w:rPr>
          <w:rFonts w:ascii="宋体" w:eastAsia="宋体" w:hAnsi="宋体"/>
          <w:bCs w:val="0"/>
          <w:color w:val="auto"/>
          <w:kern w:val="0"/>
          <w:sz w:val="24"/>
          <w:szCs w:val="24"/>
          <w14:ligatures w14:val="none"/>
          <w14:numSpacing w14:val="default"/>
        </w:rPr>
        <w:t>：关注40系列机型的</w:t>
      </w:r>
      <w:r w:rsidRPr="00850B04">
        <w:rPr>
          <w:rFonts w:ascii="宋体" w:eastAsia="宋体" w:hAnsi="宋体"/>
          <w:b/>
          <w:color w:val="auto"/>
          <w:kern w:val="0"/>
          <w:sz w:val="24"/>
          <w:szCs w:val="24"/>
          <w14:ligatures w14:val="none"/>
          <w14:numSpacing w14:val="default"/>
        </w:rPr>
        <w:t>大幅降价</w:t>
      </w:r>
      <w:r w:rsidRPr="00850B04">
        <w:rPr>
          <w:rFonts w:ascii="宋体" w:eastAsia="宋体" w:hAnsi="宋体"/>
          <w:bCs w:val="0"/>
          <w:color w:val="auto"/>
          <w:kern w:val="0"/>
          <w:sz w:val="24"/>
          <w:szCs w:val="24"/>
          <w14:ligatures w14:val="none"/>
          <w14:numSpacing w14:val="default"/>
        </w:rPr>
        <w:t>。例如某些RTX4060本有可能出现比历史低价再低几百的优惠，甚至</w:t>
      </w:r>
      <w:r w:rsidRPr="00850B04">
        <w:rPr>
          <w:rFonts w:ascii="宋体" w:eastAsia="宋体" w:hAnsi="宋体"/>
          <w:b/>
          <w:color w:val="auto"/>
          <w:kern w:val="0"/>
          <w:sz w:val="24"/>
          <w:szCs w:val="24"/>
          <w14:ligatures w14:val="none"/>
          <w14:numSpacing w14:val="default"/>
        </w:rPr>
        <w:t>逼近6000元档</w:t>
      </w:r>
      <w:r w:rsidRPr="00850B04">
        <w:rPr>
          <w:rFonts w:ascii="宋体" w:eastAsia="宋体" w:hAnsi="宋体"/>
          <w:bCs w:val="0"/>
          <w:color w:val="auto"/>
          <w:kern w:val="0"/>
          <w:sz w:val="24"/>
          <w:szCs w:val="24"/>
          <w14:ligatures w14:val="none"/>
          <w14:numSpacing w14:val="default"/>
        </w:rPr>
        <w:t xml:space="preserve"> (</w:t>
      </w:r>
      <w:hyperlink r:id="rId63" w:anchor=":~:text=%E6%9B%BE%E5%87%A0%E4%BD%95%E6%97%B660%E7%BA%A7%E5%88%AB%E5%8F%AF%E6%98%AF%E8%8B%B1%E4%BC%9F%E8%BE%BE%E7%9A%84%E9%87%91%E5%AD%97%E6%8B%9B%E7%89%8C%EF%BC%8C%E6%97%A0%E6%95%B0%E7%8E%A9%E5%AE%B6%E5%BF%83%E9%87%8C%E7%9A%84%E6%80%A7%E4%BB%B7%E6%AF%94%E4%B9%8B%E7%8E%8B%E3%80%82%E5%8F%AF%E6%83%9C%E8%BF%99%E4%B8%A4%E4%BB%A3%E6%A1%8C%E9%9D%A2%E7%AB%AF%E7%9A%844060%E8%B6%8A%E6%9D%A5%E8%B6%8A%E6%8B%89%E8%83%AF%EF%BC%8C%E5%A5%BD%E5%9C%A8%E7%A7%BB%E5%8A%A8%E7%AB%AF%E8%BF%98%E8%83%BD%E4%BF%9D%E6%8C%81%E8%BE%83%E9%AB%98%E7%9A%84%E6%B0%B4%E5%87%86%E3%80%82%E6%9C%80%E8%BF%914060%E7%9A%84%E6%B8%B8%E6%88%8F%E6%9C%AC%E7%94%9A%E8%87%B3%E6%9D%80%E5%88%B0%20%E4%BA%866000%E5%85%83%E4%BB%B7%E4%BD%8D%EF%BC%8C%E5%A0%AA%E7%A7%B0%E5%85%A5%E6%89%8B%E7%9A%84%E7%BB%9D%E4%BD%B3%E6%97%B6%E6%9C%BA%E3%80%82"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)。如果能在7月以很优惠的价格买到心仪的40系机型，其实性价比非常高，因为相比新品50系溢价，它更实惠且经过市场验证。这对当年暑期装机的学生党非常有利 (</w:t>
      </w:r>
      <w:hyperlink r:id="rId64" w:anchor=":~:text=%E5%85%89%E8%BF%BD%E6%80%A7%E8%83%BD%E6%96%B9%E9%9D%A2%EF%BC%8CRTX%204060%E7%AC%94%E8%AE%B0%E6%9C%AC%E7%94%B5%E8%84%91GPU%E5%8D%87%E7%BA%A7%E5%88%B0%E4%BA%86%E7%AC%AC%E4%B8%89%E4%BB%A3RT%20Core%EF%BC%8C%E5%9C%A8Port%20Royal%E6%B5%8B%E8%AF%95%E4%B8%AD%E6%98%BE%E5%8D%A1%E5%BE%97%E5%88%86%E4%B8%BA5755%EF%BC%8C%E6%AF%94%E4%B8%8A%E4%BB%A3%E7%9A%84RTX%203060%E7%AC%94%E8%AE%B0%E6%9C%AC%E7%94%B5%E8%84%91GPU%E6%8F%90%E5%8D%87%E7%BA%A630"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)。缺点是7月入手意味着错过后续50系列中端的登场，但考虑到</w:t>
      </w:r>
      <w:r w:rsidRPr="00850B04">
        <w:rPr>
          <w:rFonts w:ascii="宋体" w:eastAsia="宋体" w:hAnsi="宋体"/>
          <w:b/>
          <w:color w:val="auto"/>
          <w:kern w:val="0"/>
          <w:sz w:val="24"/>
          <w:szCs w:val="24"/>
          <w14:ligatures w14:val="none"/>
          <w14:numSpacing w14:val="default"/>
        </w:rPr>
        <w:t>50系首发价高</w:t>
      </w:r>
      <w:r w:rsidRPr="00850B04">
        <w:rPr>
          <w:rFonts w:ascii="宋体" w:eastAsia="宋体" w:hAnsi="宋体"/>
          <w:bCs w:val="0"/>
          <w:color w:val="auto"/>
          <w:kern w:val="0"/>
          <w:sz w:val="24"/>
          <w:szCs w:val="24"/>
          <w14:ligatures w14:val="none"/>
          <w14:numSpacing w14:val="default"/>
        </w:rPr>
        <w:t>，7月用便宜很多的价格拿下稍旧款，也是聪明选择。建议在7月重点留意京东、天猫等自营店的</w:t>
      </w:r>
      <w:r w:rsidRPr="00850B04">
        <w:rPr>
          <w:rFonts w:ascii="宋体" w:eastAsia="宋体" w:hAnsi="宋体"/>
          <w:b/>
          <w:color w:val="auto"/>
          <w:kern w:val="0"/>
          <w:sz w:val="24"/>
          <w:szCs w:val="24"/>
          <w14:ligatures w14:val="none"/>
          <w14:numSpacing w14:val="default"/>
        </w:rPr>
        <w:t>秒杀和券后价</w:t>
      </w:r>
      <w:r w:rsidRPr="00850B04">
        <w:rPr>
          <w:rFonts w:ascii="宋体" w:eastAsia="宋体" w:hAnsi="宋体"/>
          <w:bCs w:val="0"/>
          <w:color w:val="auto"/>
          <w:kern w:val="0"/>
          <w:sz w:val="24"/>
          <w:szCs w:val="24"/>
          <w14:ligatures w14:val="none"/>
          <w14:numSpacing w14:val="default"/>
        </w:rPr>
        <w:t>，很多高配型号会有“历史新低”出现。</w:t>
      </w:r>
      <w:r w:rsidRPr="00850B04">
        <w:rPr>
          <w:rFonts w:ascii="宋体" w:eastAsia="宋体" w:hAnsi="宋体"/>
          <w:bCs w:val="0"/>
          <w:color w:val="auto"/>
          <w:kern w:val="0"/>
          <w:sz w:val="24"/>
          <w:szCs w:val="24"/>
          <w14:ligatures w14:val="none"/>
          <w14:numSpacing w14:val="default"/>
        </w:rPr>
        <w:lastRenderedPageBreak/>
        <w:t>同时注意厂家可能在7月发布少量配备50系高端卡的新款，但价格往往超预算，可以忽略。</w:t>
      </w:r>
    </w:p>
    <w:p w14:paraId="4DB1D7A2" w14:textId="77777777" w:rsidR="00850B04" w:rsidRPr="00850B04" w:rsidRDefault="00850B04" w:rsidP="00850B04">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2025年12月（年末）</w:t>
      </w:r>
      <w:r w:rsidRPr="00850B04">
        <w:rPr>
          <w:rFonts w:ascii="宋体" w:eastAsia="宋体" w:hAnsi="宋体"/>
          <w:bCs w:val="0"/>
          <w:color w:val="auto"/>
          <w:kern w:val="0"/>
          <w:sz w:val="24"/>
          <w:szCs w:val="24"/>
          <w14:ligatures w14:val="none"/>
          <w14:numSpacing w14:val="default"/>
        </w:rPr>
        <w:t>：经过近半年发展，RTX 50系列产品线更完整，供应充足，价格相对理性。同时，双11（11月11日）和双12是中国全年</w:t>
      </w:r>
      <w:r w:rsidRPr="00850B04">
        <w:rPr>
          <w:rFonts w:ascii="宋体" w:eastAsia="宋体" w:hAnsi="宋体"/>
          <w:b/>
          <w:color w:val="auto"/>
          <w:kern w:val="0"/>
          <w:sz w:val="24"/>
          <w:szCs w:val="24"/>
          <w14:ligatures w14:val="none"/>
          <w14:numSpacing w14:val="default"/>
        </w:rPr>
        <w:t>折扣力度最大的时期</w:t>
      </w:r>
      <w:r w:rsidRPr="00850B04">
        <w:rPr>
          <w:rFonts w:ascii="宋体" w:eastAsia="宋体" w:hAnsi="宋体"/>
          <w:bCs w:val="0"/>
          <w:color w:val="auto"/>
          <w:kern w:val="0"/>
          <w:sz w:val="24"/>
          <w:szCs w:val="24"/>
          <w14:ligatures w14:val="none"/>
          <w14:numSpacing w14:val="default"/>
        </w:rPr>
        <w:t>之一，厂商会针对新品做促销，也会清仓旧品。</w:t>
      </w:r>
      <w:r w:rsidRPr="00850B04">
        <w:rPr>
          <w:rFonts w:ascii="宋体" w:eastAsia="宋体" w:hAnsi="宋体"/>
          <w:b/>
          <w:color w:val="auto"/>
          <w:kern w:val="0"/>
          <w:sz w:val="24"/>
          <w:szCs w:val="24"/>
          <w14:ligatures w14:val="none"/>
          <w14:numSpacing w14:val="default"/>
        </w:rPr>
        <w:t>优先策略</w:t>
      </w:r>
      <w:r w:rsidRPr="00850B04">
        <w:rPr>
          <w:rFonts w:ascii="宋体" w:eastAsia="宋体" w:hAnsi="宋体"/>
          <w:bCs w:val="0"/>
          <w:color w:val="auto"/>
          <w:kern w:val="0"/>
          <w:sz w:val="24"/>
          <w:szCs w:val="24"/>
          <w14:ligatures w14:val="none"/>
          <w14:numSpacing w14:val="default"/>
        </w:rPr>
        <w:t>：根据届时50系列的表现，</w:t>
      </w:r>
      <w:r w:rsidRPr="00850B04">
        <w:rPr>
          <w:rFonts w:ascii="宋体" w:eastAsia="宋体" w:hAnsi="宋体"/>
          <w:b/>
          <w:color w:val="auto"/>
          <w:kern w:val="0"/>
          <w:sz w:val="24"/>
          <w:szCs w:val="24"/>
          <w14:ligatures w14:val="none"/>
          <w14:numSpacing w14:val="default"/>
        </w:rPr>
        <w:t>优先考虑50系</w:t>
      </w:r>
      <w:r w:rsidRPr="00850B04">
        <w:rPr>
          <w:rFonts w:ascii="宋体" w:eastAsia="宋体" w:hAnsi="宋体"/>
          <w:bCs w:val="0"/>
          <w:color w:val="auto"/>
          <w:kern w:val="0"/>
          <w:sz w:val="24"/>
          <w:szCs w:val="24"/>
          <w14:ligatures w14:val="none"/>
          <w14:numSpacing w14:val="default"/>
        </w:rPr>
        <w:t>主流款是否已具备高性价比。如果RTX 5070/5060机型在双11降价到合理区间（例如5070本跌破万元、5060本逼近7k-8k），那建议直接上新款，享受更长的产品生命周期和更高能效。特别是NVIDIA宣传RTX 5070性能达4090级别 (</w:t>
      </w:r>
      <w:hyperlink r:id="rId65"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)（虽有DLSS加持，但依然可观），如果预算够买5070本无疑体验更好。不过也别忘了**“真香定律”</w:t>
      </w:r>
      <w:r w:rsidRPr="00850B04">
        <w:rPr>
          <w:rFonts w:ascii="宋体" w:eastAsia="宋体" w:hAnsi="宋体"/>
          <w:b/>
          <w:color w:val="auto"/>
          <w:kern w:val="0"/>
          <w:sz w:val="24"/>
          <w:szCs w:val="24"/>
          <w14:ligatures w14:val="none"/>
          <w14:numSpacing w14:val="default"/>
        </w:rPr>
        <w:t>：上一代旗舰如果降价厉害，依然有吸引力。年底可能看到一些RTX 4080甚至4090的笔记本降到令人心动的价位（比如某海外型号4080本清仓跌破9k等，虽小概率但不是不可能）。因此12月最大的优势在于</w:t>
      </w:r>
      <w:r w:rsidRPr="00850B04">
        <w:rPr>
          <w:rFonts w:ascii="宋体" w:eastAsia="宋体" w:hAnsi="宋体"/>
          <w:bCs w:val="0"/>
          <w:color w:val="auto"/>
          <w:kern w:val="0"/>
          <w:sz w:val="24"/>
          <w:szCs w:val="24"/>
          <w14:ligatures w14:val="none"/>
          <w14:numSpacing w14:val="default"/>
        </w:rPr>
        <w:t>选择面广**：可以买最新50系，也可以买跳水后的高端40系，一切以性能/价格比说话。此外，12月也是很多人闲置旧机出售换新的高峰，二手市场货源丰富，可以淘到</w:t>
      </w:r>
      <w:r w:rsidRPr="00850B04">
        <w:rPr>
          <w:rFonts w:ascii="宋体" w:eastAsia="宋体" w:hAnsi="宋体"/>
          <w:b/>
          <w:color w:val="auto"/>
          <w:kern w:val="0"/>
          <w:sz w:val="24"/>
          <w:szCs w:val="24"/>
          <w14:ligatures w14:val="none"/>
          <w14:numSpacing w14:val="default"/>
        </w:rPr>
        <w:t>成色优秀、保修剩余长</w:t>
      </w:r>
      <w:r w:rsidRPr="00850B04">
        <w:rPr>
          <w:rFonts w:ascii="宋体" w:eastAsia="宋体" w:hAnsi="宋体"/>
          <w:bCs w:val="0"/>
          <w:color w:val="auto"/>
          <w:kern w:val="0"/>
          <w:sz w:val="24"/>
          <w:szCs w:val="24"/>
          <w14:ligatures w14:val="none"/>
          <w14:numSpacing w14:val="default"/>
        </w:rPr>
        <w:t>的上代高端本。如果对二手不排斥，在12月往往更容易找到划算的机器。综合而言，2025年12月购机可以</w:t>
      </w:r>
      <w:r w:rsidRPr="00850B04">
        <w:rPr>
          <w:rFonts w:ascii="宋体" w:eastAsia="宋体" w:hAnsi="宋体"/>
          <w:b/>
          <w:color w:val="auto"/>
          <w:kern w:val="0"/>
          <w:sz w:val="24"/>
          <w:szCs w:val="24"/>
          <w14:ligatures w14:val="none"/>
          <w14:numSpacing w14:val="default"/>
        </w:rPr>
        <w:t>货比三代</w:t>
      </w:r>
      <w:r w:rsidRPr="00850B04">
        <w:rPr>
          <w:rFonts w:ascii="宋体" w:eastAsia="宋体" w:hAnsi="宋体"/>
          <w:bCs w:val="0"/>
          <w:color w:val="auto"/>
          <w:kern w:val="0"/>
          <w:sz w:val="24"/>
          <w:szCs w:val="24"/>
          <w14:ligatures w14:val="none"/>
          <w14:numSpacing w14:val="default"/>
        </w:rPr>
        <w:t>（50系新机、40系清仓、甚至部分30系发烧旗舰的二手），</w:t>
      </w:r>
      <w:r w:rsidRPr="00850B04">
        <w:rPr>
          <w:rFonts w:ascii="宋体" w:eastAsia="宋体" w:hAnsi="宋体"/>
          <w:b/>
          <w:color w:val="auto"/>
          <w:kern w:val="0"/>
          <w:sz w:val="24"/>
          <w:szCs w:val="24"/>
          <w14:ligatures w14:val="none"/>
          <w14:numSpacing w14:val="default"/>
        </w:rPr>
        <w:t>淘到极致性价比的概率更高</w:t>
      </w:r>
      <w:r w:rsidRPr="00850B04">
        <w:rPr>
          <w:rFonts w:ascii="宋体" w:eastAsia="宋体" w:hAnsi="宋体"/>
          <w:bCs w:val="0"/>
          <w:color w:val="auto"/>
          <w:kern w:val="0"/>
          <w:sz w:val="24"/>
          <w:szCs w:val="24"/>
          <w14:ligatures w14:val="none"/>
          <w14:numSpacing w14:val="default"/>
        </w:rPr>
        <w:t>。对于不急用电脑的消费者，等待到年底是值得的。</w:t>
      </w:r>
    </w:p>
    <w:p w14:paraId="3AAA3A1E"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结论</w:t>
      </w:r>
      <w:r w:rsidRPr="00850B04">
        <w:rPr>
          <w:rFonts w:ascii="宋体" w:eastAsia="宋体" w:hAnsi="宋体"/>
          <w:bCs w:val="0"/>
          <w:color w:val="auto"/>
          <w:kern w:val="0"/>
          <w:sz w:val="24"/>
          <w:szCs w:val="24"/>
          <w14:ligatures w14:val="none"/>
          <w14:numSpacing w14:val="default"/>
        </w:rPr>
        <w:t>：若您7月前就急需一台电脑，那可以在618期间关注40系高配机的促销，入手一台成熟可靠的产品立即投入使用，半年内性能也不会过时。如果需求上并不急迫，建议耐心等到12月，届时不论新品还是旧款都会有一个</w:t>
      </w:r>
      <w:r w:rsidRPr="00850B04">
        <w:rPr>
          <w:rFonts w:ascii="宋体" w:eastAsia="宋体" w:hAnsi="宋体"/>
          <w:b/>
          <w:color w:val="auto"/>
          <w:kern w:val="0"/>
          <w:sz w:val="24"/>
          <w:szCs w:val="24"/>
          <w14:ligatures w14:val="none"/>
          <w14:numSpacing w14:val="default"/>
        </w:rPr>
        <w:t>更明朗的价格和定位</w:t>
      </w:r>
      <w:r w:rsidRPr="00850B04">
        <w:rPr>
          <w:rFonts w:ascii="宋体" w:eastAsia="宋体" w:hAnsi="宋体"/>
          <w:bCs w:val="0"/>
          <w:color w:val="auto"/>
          <w:kern w:val="0"/>
          <w:sz w:val="24"/>
          <w:szCs w:val="24"/>
          <w14:ligatures w14:val="none"/>
          <w14:numSpacing w14:val="default"/>
        </w:rPr>
        <w:t>，挑选空间更大，性价比潜力也更高。</w:t>
      </w:r>
    </w:p>
    <w:p w14:paraId="2F8469B1"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二手/翻新市场高性价比选择</w:t>
      </w:r>
    </w:p>
    <w:p w14:paraId="05D76825"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在追求性价比的过程中，</w:t>
      </w:r>
      <w:r w:rsidRPr="00850B04">
        <w:rPr>
          <w:rFonts w:ascii="宋体" w:eastAsia="宋体" w:hAnsi="宋体"/>
          <w:b/>
          <w:color w:val="auto"/>
          <w:kern w:val="0"/>
          <w:sz w:val="24"/>
          <w:szCs w:val="24"/>
          <w14:ligatures w14:val="none"/>
          <w14:numSpacing w14:val="default"/>
        </w:rPr>
        <w:t>二手或官方翻新</w:t>
      </w:r>
      <w:r w:rsidRPr="00850B04">
        <w:rPr>
          <w:rFonts w:ascii="宋体" w:eastAsia="宋体" w:hAnsi="宋体"/>
          <w:bCs w:val="0"/>
          <w:color w:val="auto"/>
          <w:kern w:val="0"/>
          <w:sz w:val="24"/>
          <w:szCs w:val="24"/>
          <w14:ligatures w14:val="none"/>
          <w14:numSpacing w14:val="default"/>
        </w:rPr>
        <w:t>也是可行之路。通过正规渠道（如转转优品、京东二手优品、闲鱼专业卖家店等）购买二手游戏本，可以用更低预算获得更高配置。但同时二手有一定风险和需要注意的点：</w:t>
      </w:r>
    </w:p>
    <w:p w14:paraId="33C319CD" w14:textId="77777777" w:rsidR="00850B04" w:rsidRPr="00850B04" w:rsidRDefault="00850B04" w:rsidP="00850B04">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适合对象</w:t>
      </w:r>
      <w:r w:rsidRPr="00850B04">
        <w:rPr>
          <w:rFonts w:ascii="宋体" w:eastAsia="宋体" w:hAnsi="宋体"/>
          <w:bCs w:val="0"/>
          <w:color w:val="auto"/>
          <w:kern w:val="0"/>
          <w:sz w:val="24"/>
          <w:szCs w:val="24"/>
          <w14:ligatures w14:val="none"/>
          <w14:numSpacing w14:val="default"/>
        </w:rPr>
        <w:t>：二手市场上比较值得考虑的是那些</w:t>
      </w:r>
      <w:r w:rsidRPr="00850B04">
        <w:rPr>
          <w:rFonts w:ascii="宋体" w:eastAsia="宋体" w:hAnsi="宋体"/>
          <w:b/>
          <w:color w:val="auto"/>
          <w:kern w:val="0"/>
          <w:sz w:val="24"/>
          <w:szCs w:val="24"/>
          <w14:ligatures w14:val="none"/>
          <w14:numSpacing w14:val="default"/>
        </w:rPr>
        <w:t>发布1-2年内的高端机型</w:t>
      </w:r>
      <w:r w:rsidRPr="00850B04">
        <w:rPr>
          <w:rFonts w:ascii="宋体" w:eastAsia="宋体" w:hAnsi="宋体"/>
          <w:bCs w:val="0"/>
          <w:color w:val="auto"/>
          <w:kern w:val="0"/>
          <w:sz w:val="24"/>
          <w:szCs w:val="24"/>
          <w14:ligatures w14:val="none"/>
          <w14:numSpacing w14:val="default"/>
        </w:rPr>
        <w:t>。例如2023年的旗舰机（i9 + RTX 4080/4090）在2025年底可能以接近原价一半的价格出售，如果成色良好无暗病，其性能远超同价位新品。又比如原价1.5万元的RTX 4080本用了一年卖8000-9000元，对买家来说非常划算。相对于新品RTX 4060/5070，这些旧旗舰的GPU性能、做工、屏幕等都有优势。但一定要</w:t>
      </w:r>
      <w:r w:rsidRPr="00850B04">
        <w:rPr>
          <w:rFonts w:ascii="宋体" w:eastAsia="宋体" w:hAnsi="宋体"/>
          <w:b/>
          <w:color w:val="auto"/>
          <w:kern w:val="0"/>
          <w:sz w:val="24"/>
          <w:szCs w:val="24"/>
          <w14:ligatures w14:val="none"/>
          <w14:numSpacing w14:val="default"/>
        </w:rPr>
        <w:t>核实配置</w:t>
      </w:r>
      <w:r w:rsidRPr="00850B04">
        <w:rPr>
          <w:rFonts w:ascii="宋体" w:eastAsia="宋体" w:hAnsi="宋体"/>
          <w:bCs w:val="0"/>
          <w:color w:val="auto"/>
          <w:kern w:val="0"/>
          <w:sz w:val="24"/>
          <w:szCs w:val="24"/>
          <w14:ligatures w14:val="none"/>
          <w14:numSpacing w14:val="default"/>
        </w:rPr>
        <w:t>，避免卖家以次充好。</w:t>
      </w:r>
    </w:p>
    <w:p w14:paraId="5EC19674" w14:textId="77777777" w:rsidR="00850B04" w:rsidRPr="00850B04" w:rsidRDefault="00850B04" w:rsidP="00850B04">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信赖渠道</w:t>
      </w:r>
      <w:r w:rsidRPr="00850B04">
        <w:rPr>
          <w:rFonts w:ascii="宋体" w:eastAsia="宋体" w:hAnsi="宋体"/>
          <w:bCs w:val="0"/>
          <w:color w:val="auto"/>
          <w:kern w:val="0"/>
          <w:sz w:val="24"/>
          <w:szCs w:val="24"/>
          <w14:ligatures w14:val="none"/>
          <w14:numSpacing w14:val="default"/>
        </w:rPr>
        <w:t>：优先选择有质保和验机服务的平台。如“转转严选”提供质检报告和保修一段时间，相对靠谱 (</w:t>
      </w:r>
      <w:hyperlink r:id="rId66" w:anchor=":~:text=%E4%BA%8C%E6%89%8B%E6%B8%B8%E6%88%8F%E6%9C%AC%E5%9C%A8%E5%93%AA%E9%80%89%E8%B4%AD%E9%9D%A0%E8%B0%B1%E7%82%B9%20,%E4%BE%BF%E5%AE%9C%E7%9A%84%E6%9C%89%E6%98%AF%E6%9C%89%EF%BC%8C%E5%85%B3%E9%94%AE%E6%98%AF%E5%9C%A8%E5%93%AA%E4%B9%B0%E6%AF%94%E8%BE%83%E9%9D%A0%E8%B0%B1%3F%20U%20%C2%B7%20ID%202715" w:history="1">
        <w:r w:rsidRPr="00850B04">
          <w:rPr>
            <w:rFonts w:ascii="宋体" w:eastAsia="宋体" w:hAnsi="宋体"/>
            <w:bCs w:val="0"/>
            <w:color w:val="0000FF"/>
            <w:kern w:val="0"/>
            <w:sz w:val="24"/>
            <w:szCs w:val="24"/>
            <w:u w:val="single"/>
            <w14:ligatures w14:val="none"/>
            <w14:numSpacing w14:val="default"/>
          </w:rPr>
          <w:t>二手游戏本在哪选购靠谱点 - 178</w:t>
        </w:r>
      </w:hyperlink>
      <w:r w:rsidRPr="00850B04">
        <w:rPr>
          <w:rFonts w:ascii="宋体" w:eastAsia="宋体" w:hAnsi="宋体"/>
          <w:bCs w:val="0"/>
          <w:color w:val="auto"/>
          <w:kern w:val="0"/>
          <w:sz w:val="24"/>
          <w:szCs w:val="24"/>
          <w14:ligatures w14:val="none"/>
          <w14:numSpacing w14:val="default"/>
        </w:rPr>
        <w:t>)。“闲鱼”个人卖家鱼龙混杂不建议没有经验的用户贸然购买，但闲鱼上也有一些官方二手店或者带保修的机器，可酌情考虑。京东、苏宁等也有自营二手业务（例如京东“二手优品”经常出售退货检验</w:t>
      </w:r>
      <w:r w:rsidRPr="00850B04">
        <w:rPr>
          <w:rFonts w:ascii="宋体" w:eastAsia="宋体" w:hAnsi="宋体"/>
          <w:bCs w:val="0"/>
          <w:color w:val="auto"/>
          <w:kern w:val="0"/>
          <w:sz w:val="24"/>
          <w:szCs w:val="24"/>
          <w14:ligatures w14:val="none"/>
          <w14:numSpacing w14:val="default"/>
        </w:rPr>
        <w:lastRenderedPageBreak/>
        <w:t>机），这种来源质量更有保障。总之，一定要有</w:t>
      </w:r>
      <w:r w:rsidRPr="00850B04">
        <w:rPr>
          <w:rFonts w:ascii="宋体" w:eastAsia="宋体" w:hAnsi="宋体"/>
          <w:b/>
          <w:color w:val="auto"/>
          <w:kern w:val="0"/>
          <w:sz w:val="24"/>
          <w:szCs w:val="24"/>
          <w14:ligatures w14:val="none"/>
          <w14:numSpacing w14:val="default"/>
        </w:rPr>
        <w:t>详尽检查</w:t>
      </w:r>
      <w:r w:rsidRPr="00850B04">
        <w:rPr>
          <w:rFonts w:ascii="宋体" w:eastAsia="宋体" w:hAnsi="宋体"/>
          <w:bCs w:val="0"/>
          <w:color w:val="auto"/>
          <w:kern w:val="0"/>
          <w:sz w:val="24"/>
          <w:szCs w:val="24"/>
          <w14:ligatures w14:val="none"/>
          <w14:numSpacing w14:val="default"/>
        </w:rPr>
        <w:t>：包括外观瑕疵、屏幕坏点、键盘触控板、各接口、尤其是硬件健康（电池损耗次数、SSD健康度、CPU/GPU是否被过度超频）。如果平台提供验机报告或专业质检，性价比机器才值得下手。</w:t>
      </w:r>
    </w:p>
    <w:p w14:paraId="43B5B6D5" w14:textId="77777777" w:rsidR="00850B04" w:rsidRPr="00850B04" w:rsidRDefault="00850B04" w:rsidP="00850B04">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具体机型</w:t>
      </w:r>
      <w:r w:rsidRPr="00850B04">
        <w:rPr>
          <w:rFonts w:ascii="宋体" w:eastAsia="宋体" w:hAnsi="宋体"/>
          <w:bCs w:val="0"/>
          <w:color w:val="auto"/>
          <w:kern w:val="0"/>
          <w:sz w:val="24"/>
          <w:szCs w:val="24"/>
          <w14:ligatures w14:val="none"/>
          <w14:numSpacing w14:val="default"/>
        </w:rPr>
        <w:t>：2025年寻觅二手时，可以关注几类：</w:t>
      </w:r>
    </w:p>
    <w:p w14:paraId="2D33E94A" w14:textId="77777777" w:rsidR="00850B04" w:rsidRPr="00850B04" w:rsidRDefault="00850B04" w:rsidP="00850B04">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上代旗舰游戏本</w:t>
      </w:r>
      <w:r w:rsidRPr="00850B04">
        <w:rPr>
          <w:rFonts w:ascii="宋体" w:eastAsia="宋体" w:hAnsi="宋体"/>
          <w:bCs w:val="0"/>
          <w:color w:val="auto"/>
          <w:kern w:val="0"/>
          <w:sz w:val="24"/>
          <w:szCs w:val="24"/>
          <w14:ligatures w14:val="none"/>
          <w14:numSpacing w14:val="default"/>
        </w:rPr>
        <w:t>：如ROG枪神/魔霸搭载RTX 4090/4080的，外星人x系列，技嘉Aorus旗舰等。如果卖家是因换代出售，这类机器往往保修未过、配件齐全，但价格从原来的2万降到接近9千-1万出头，对于预算9000左右的人是机会。不过要准备好它们的高功耗和重量。</w:t>
      </w:r>
    </w:p>
    <w:p w14:paraId="3B89828A" w14:textId="77777777" w:rsidR="00850B04" w:rsidRPr="00850B04" w:rsidRDefault="00850B04" w:rsidP="00850B04">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轻薄创作本</w:t>
      </w:r>
      <w:r w:rsidRPr="00850B04">
        <w:rPr>
          <w:rFonts w:ascii="宋体" w:eastAsia="宋体" w:hAnsi="宋体"/>
          <w:bCs w:val="0"/>
          <w:color w:val="auto"/>
          <w:kern w:val="0"/>
          <w:sz w:val="24"/>
          <w:szCs w:val="24"/>
          <w14:ligatures w14:val="none"/>
          <w14:numSpacing w14:val="default"/>
        </w:rPr>
        <w:t>：如雷蛇Razer Blade系列、微星隐匿者系列，配备RTX 3070/3080或4060的老款。如果有人转卖，这些机器有精良的做工和便携属性。比如Razer Blade 15（2022款 3070Ti）二手价可能跌到7000左右，其做工屏幕依然一流，只是GPU性能比4060略逊一筹。对于非常看重做工和轻薄的用户，可以接受稍低的性能换取质感。</w:t>
      </w:r>
    </w:p>
    <w:p w14:paraId="2561CCFD" w14:textId="77777777" w:rsidR="00850B04" w:rsidRPr="00850B04" w:rsidRDefault="00850B04" w:rsidP="00850B04">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官方翻新/厂商二手</w:t>
      </w:r>
      <w:r w:rsidRPr="00850B04">
        <w:rPr>
          <w:rFonts w:ascii="宋体" w:eastAsia="宋体" w:hAnsi="宋体"/>
          <w:bCs w:val="0"/>
          <w:color w:val="auto"/>
          <w:kern w:val="0"/>
          <w:sz w:val="24"/>
          <w:szCs w:val="24"/>
          <w14:ligatures w14:val="none"/>
          <w14:numSpacing w14:val="default"/>
        </w:rPr>
        <w:t>：有些品牌官网/店铺会出售官方翻新的机器，通常更换过问题部件、外观有轻微使用痕迹，但价格比新机低不少且有官方保修。这类如果遇到符合配置要求的，也值得考虑，前提是要认清机器是翻新的不是全新行货。</w:t>
      </w:r>
    </w:p>
    <w:p w14:paraId="3401CC1E" w14:textId="77777777" w:rsidR="00850B04" w:rsidRPr="00850B04" w:rsidRDefault="00850B04" w:rsidP="00850B04">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注意事项</w:t>
      </w:r>
      <w:r w:rsidRPr="00850B04">
        <w:rPr>
          <w:rFonts w:ascii="宋体" w:eastAsia="宋体" w:hAnsi="宋体"/>
          <w:bCs w:val="0"/>
          <w:color w:val="auto"/>
          <w:kern w:val="0"/>
          <w:sz w:val="24"/>
          <w:szCs w:val="24"/>
          <w14:ligatures w14:val="none"/>
          <w14:numSpacing w14:val="default"/>
        </w:rPr>
        <w:t>：购买二手后</w:t>
      </w:r>
      <w:r w:rsidRPr="00850B04">
        <w:rPr>
          <w:rFonts w:ascii="宋体" w:eastAsia="宋体" w:hAnsi="宋体"/>
          <w:b/>
          <w:color w:val="auto"/>
          <w:kern w:val="0"/>
          <w:sz w:val="24"/>
          <w:szCs w:val="24"/>
          <w14:ligatures w14:val="none"/>
          <w14:numSpacing w14:val="default"/>
        </w:rPr>
        <w:t>第一时间全面测试</w:t>
      </w:r>
      <w:r w:rsidRPr="00850B04">
        <w:rPr>
          <w:rFonts w:ascii="宋体" w:eastAsia="宋体" w:hAnsi="宋体"/>
          <w:bCs w:val="0"/>
          <w:color w:val="auto"/>
          <w:kern w:val="0"/>
          <w:sz w:val="24"/>
          <w:szCs w:val="24"/>
          <w14:ligatures w14:val="none"/>
          <w14:numSpacing w14:val="default"/>
        </w:rPr>
        <w:t>。包括用AIDA64、Furmark等拷机观察温度，跑3DMark验证性能是否正常 (</w:t>
      </w:r>
      <w:hyperlink r:id="rId67" w:anchor=":~:text=%E4%BE%8B%E5%A6%82%E5%9C%A8%E6%95%A3%E7%83%AD%E6%96%B9%E9%9D%A2%EF%BC%8C%E5%BE%97%E7%9B%8A%E4%BA%8E%E6%95%A3%E7%83%AD%E8%AE%BE%E8%AE%A1%E7%9A%84%E6%94%B9%E8%BF%9B%EF%BC%8C%E7%A5%9E%E8%88%9F%E6%88%98%E7%A5%9EZ8R7%E4%B9%9F%E5%8F%AF%E4%BB%A5%E6%BB%A1%E8%B6%B3GeForce%C2%A0RTX%C2%A04060%E7%AC%94%E8%AE%B0%E6%9C%AC%E7%94%B5%E8%84%91GPU%E7%9A%84140W%E6%BB%A1%E5%8A%9F%E8%80%97%E6%80%A7%E8%83%BD%E9%87%8A%E6%94%BE%EF%BC%8C%E7%BB%8F%E8%BF%87%E5%AE%9E%E6%B5%8B3DMark%E8%B7%91%20%E5%88%86%E5%8F%AF%E4%BB%A5%E8%B6%85%E8%BF%87%E5%B8%B8%E8%A7%84%E5%8A%9F%E8%80%97%E4%B8%8B%E7%9A%84GeForce%C2%A0RTX%C2%A03070%E7%AC%94%E8%AE%B0%E6%9C%AC%E7%94%B5%E8%84%91GPU%EF%BC%8C%E4%BA%AB%E5%8F%97%E6%8A%80%E6%9C%AF%E6%8D%A2%E4%BB%A3%E5%8A%A0%E6%8C%81%E4%B8%8B%E7%9A%84%E8%B7%A8%E7%BA%A7%E4%BD%93%E9%AA%8C%E3%80%82%E5%9C%A8%E5%BC%80%E5%90%AFDLSS%C2%A03%E6%8A%80%E6%9C%AF%E5%90%8E%EF%BC%8C%E5%9C%A8%E7%9B%B8%E5%85%B3%E6%B8%B8%E6%88%8F%E4%B8%AD%E6%9B%B4%E6%98%AF%E5%8F%AF%E4%BB%A5%E6%8F%90%E4%BE%9B%E9%9D%9E%E5%B8%B8%E9%80%BC%E7%9C%9F%20%E3%80%81%E7%BB%9A%E4%B8%BD%E4%B8%94%E6%B5%81%E7%95%85%E5%BA%A6%E7%94%BB%E8%B4%A8%E3%80%82" w:history="1">
        <w:r w:rsidRPr="00850B04">
          <w:rPr>
            <w:rFonts w:ascii="宋体" w:eastAsia="宋体" w:hAnsi="宋体"/>
            <w:bCs w:val="0"/>
            <w:color w:val="0000FF"/>
            <w:kern w:val="0"/>
            <w:sz w:val="24"/>
            <w:szCs w:val="24"/>
            <w:u w:val="single"/>
            <w14:ligatures w14:val="none"/>
            <w14:numSpacing w14:val="default"/>
          </w:rPr>
          <w:t>预算7000-11000元，RTX笔记本电脑推荐_腾讯新闻</w:t>
        </w:r>
      </w:hyperlink>
      <w:r w:rsidRPr="00850B04">
        <w:rPr>
          <w:rFonts w:ascii="宋体" w:eastAsia="宋体" w:hAnsi="宋体"/>
          <w:bCs w:val="0"/>
          <w:color w:val="auto"/>
          <w:kern w:val="0"/>
          <w:sz w:val="24"/>
          <w:szCs w:val="24"/>
          <w14:ligatures w14:val="none"/>
          <w14:numSpacing w14:val="default"/>
        </w:rPr>
        <w:t>)，检查电池是否老化、各端口功能等。必要时可以重装系统以排除软件问题。</w:t>
      </w:r>
      <w:r w:rsidRPr="00850B04">
        <w:rPr>
          <w:rFonts w:ascii="宋体" w:eastAsia="宋体" w:hAnsi="宋体"/>
          <w:b/>
          <w:color w:val="auto"/>
          <w:kern w:val="0"/>
          <w:sz w:val="24"/>
          <w:szCs w:val="24"/>
          <w14:ligatures w14:val="none"/>
          <w14:numSpacing w14:val="default"/>
        </w:rPr>
        <w:t>保留交易凭证</w:t>
      </w:r>
      <w:r w:rsidRPr="00850B04">
        <w:rPr>
          <w:rFonts w:ascii="宋体" w:eastAsia="宋体" w:hAnsi="宋体"/>
          <w:bCs w:val="0"/>
          <w:color w:val="auto"/>
          <w:kern w:val="0"/>
          <w:sz w:val="24"/>
          <w:szCs w:val="24"/>
          <w14:ligatures w14:val="none"/>
          <w14:numSpacing w14:val="default"/>
        </w:rPr>
        <w:t>，万一有重大隐患（比如暗病、维修史未披露）可以依据平台规则退换。同时，对二手到手的电脑，可以适当进行维护：清理风扇灰尘，重新涂抹导热硅脂（提高散热），以及校正电池（完全放电再充电）来获得最佳状态。</w:t>
      </w:r>
    </w:p>
    <w:p w14:paraId="44007C4E"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总的来说，通过正规二手平台</w:t>
      </w:r>
      <w:r w:rsidRPr="00850B04">
        <w:rPr>
          <w:rFonts w:ascii="宋体" w:eastAsia="宋体" w:hAnsi="宋体"/>
          <w:b/>
          <w:color w:val="auto"/>
          <w:kern w:val="0"/>
          <w:sz w:val="24"/>
          <w:szCs w:val="24"/>
          <w14:ligatures w14:val="none"/>
          <w14:numSpacing w14:val="default"/>
        </w:rPr>
        <w:t>淘一台高配游戏本</w:t>
      </w:r>
      <w:r w:rsidRPr="00850B04">
        <w:rPr>
          <w:rFonts w:ascii="宋体" w:eastAsia="宋体" w:hAnsi="宋体"/>
          <w:bCs w:val="0"/>
          <w:color w:val="auto"/>
          <w:kern w:val="0"/>
          <w:sz w:val="24"/>
          <w:szCs w:val="24"/>
          <w14:ligatures w14:val="none"/>
          <w14:numSpacing w14:val="default"/>
        </w:rPr>
        <w:t>能极大提升性价比，但需要花时间筛选和一定的风险承担。题主如果对电脑硬件较熟悉、愿意折腾，二手可以省下约30%预算；若希望省心放心，新机在保修和品质上一致性更好。在可接受的范围内，也可以</w:t>
      </w:r>
      <w:r w:rsidRPr="00850B04">
        <w:rPr>
          <w:rFonts w:ascii="宋体" w:eastAsia="宋体" w:hAnsi="宋体"/>
          <w:b/>
          <w:color w:val="auto"/>
          <w:kern w:val="0"/>
          <w:sz w:val="24"/>
          <w:szCs w:val="24"/>
          <w14:ligatures w14:val="none"/>
          <w14:numSpacing w14:val="default"/>
        </w:rPr>
        <w:t>考虑厂商的官翻或展示机</w:t>
      </w:r>
      <w:r w:rsidRPr="00850B04">
        <w:rPr>
          <w:rFonts w:ascii="宋体" w:eastAsia="宋体" w:hAnsi="宋体"/>
          <w:bCs w:val="0"/>
          <w:color w:val="auto"/>
          <w:kern w:val="0"/>
          <w:sz w:val="24"/>
          <w:szCs w:val="24"/>
          <w14:ligatures w14:val="none"/>
          <w14:numSpacing w14:val="default"/>
        </w:rPr>
        <w:t>（一般官翻都有质保），这是折中方案。</w:t>
      </w:r>
    </w:p>
    <w:p w14:paraId="61AD9B45"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推荐型号列表及优缺点</w:t>
      </w:r>
    </w:p>
    <w:p w14:paraId="5C2A8539"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综合以上分析，这里列出几款在2025年中下旬值得考虑的具体笔记本型号，并附上各自的优点和不足，供选购时参考：</w:t>
      </w:r>
    </w:p>
    <w:p w14:paraId="6645CFC5"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神舟 战神 Z8R系列</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预计价格：¥6500～7500（新机）</w:t>
      </w:r>
    </w:p>
    <w:p w14:paraId="1F40A045"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配置</w:t>
      </w:r>
      <w:r w:rsidRPr="00850B04">
        <w:rPr>
          <w:rFonts w:ascii="宋体" w:eastAsia="宋体" w:hAnsi="宋体"/>
          <w:bCs w:val="0"/>
          <w:color w:val="auto"/>
          <w:kern w:val="0"/>
          <w:sz w:val="24"/>
          <w:szCs w:val="24"/>
          <w14:ligatures w14:val="none"/>
          <w14:numSpacing w14:val="default"/>
        </w:rPr>
        <w:t>：15.6英寸 2.5K 165Hz屏 / i7-13700H 或 14代i7 / RTX 4060 8GB / 16GB×2=32GB / 512GB SSD（可自行升级）</w:t>
      </w:r>
    </w:p>
    <w:p w14:paraId="0D513988"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：价格极具优势，同价位罕有对手；满血性能释放，RTX 4060可达140W功耗，实际性能甚至超过上代RTX 3070本 (</w:t>
      </w:r>
      <w:hyperlink r:id="rId68" w:anchor=":~:text=%E4%BE%8B%E5%A6%82%E5%9C%A8%E6%95%A3%E7%83%AD%E6%96%B9%E9%9D%A2%EF%BC%8C%E5%BE%97%E7%9B%8A%E4%BA%8E%E6%95%A3%E7%83%AD%E8%AE%BE%E8%AE%A1%E7%9A%84%E6%94%B9%E8%BF%9B%EF%BC%8C%E7%A5%9E%E8%88%9F%E6%88%98%E7%A5%9EZ8R7%E4%B9%9F%E5%8F%AF%E4%BB%A5%E6%BB%A1%E8%B6%B3GeForce%C2%A0RTX%C2%A04060%E7%AC%94%E8%AE%B0%E6%9C%AC%E7%94%B5%E8%84%91GPU%E7%9A%84140W%E6%BB%A1%E5%8A%9F%E8%80%97%E6%80%A7%E8%83%BD%E9%87%8A%E6%94%BE%EF%BC%8C%E7%BB%8F%E8%BF%87%E5%AE%9E%E6%B5%8B3DMark%E8%B7%91%20%E5%88%86%E5%8F%AF%E4%BB%A5%E8%B6%85%E8%BF%87%E5%B8%B8%E8%A7%84%E5%8A%9F%E8%80%97%E4%B8%8B%E7%9A%84GeForce%C2%A0RTX%C2%A03070%E7%AC%94%E8%AE%B0%E6%9C%AC%E7%94%B5%E8%84%91GPU%EF%BC%8C%E4%BA%AB%E5%8F%97%E6%8A%80%E6%9C%AF%E6%8D%A2%E4%BB%A3%E5%8A%A0%E6%8C%81%E4%B8%8B%E7%9A%84%E8%B7%A8%E7%BA%A7%E4%BD%93%E9%AA%8C%E3%80%82%E5%9C%A8%E5%BC%80%E5%90%AFDLSS%C2%A03%E6%8A%80%E6%9C%AF%E5%90%8E%EF%BC%8C%E5%9C%A8%E7%9B%B8%E5%85%B3%E6%B8%B8%E6%88%8F%E4%B8%AD%E6%9B%B4%E6%98%AF%E5%8F%AF%E4%BB%A5%E6%8F%90%E4%BE%9B%E9%9D%9E%E5%B8%B8%E9%80%BC%E7%9C%9F%20%E3%80%81%E7%BB%9A%E4%B8%BD%E4%B8%94%E6%B5%81%E7%95%85%E5%BA%A6%E7%94%BB%E8%B4%A8%E3%80%82" w:history="1">
        <w:r w:rsidRPr="00850B04">
          <w:rPr>
            <w:rFonts w:ascii="宋体" w:eastAsia="宋体" w:hAnsi="宋体"/>
            <w:bCs w:val="0"/>
            <w:color w:val="0000FF"/>
            <w:kern w:val="0"/>
            <w:sz w:val="24"/>
            <w:szCs w:val="24"/>
            <w:u w:val="single"/>
            <w14:ligatures w14:val="none"/>
            <w14:numSpacing w14:val="default"/>
          </w:rPr>
          <w:t>预算</w:t>
        </w:r>
        <w:r w:rsidRPr="00850B04">
          <w:rPr>
            <w:rFonts w:ascii="宋体" w:eastAsia="宋体" w:hAnsi="宋体"/>
            <w:bCs w:val="0"/>
            <w:color w:val="0000FF"/>
            <w:kern w:val="0"/>
            <w:sz w:val="24"/>
            <w:szCs w:val="24"/>
            <w:u w:val="single"/>
            <w14:ligatures w14:val="none"/>
            <w14:numSpacing w14:val="default"/>
          </w:rPr>
          <w:lastRenderedPageBreak/>
          <w:t>7000-11000元，RTX笔记本电脑推荐_腾讯新闻</w:t>
        </w:r>
      </w:hyperlink>
      <w:r w:rsidRPr="00850B04">
        <w:rPr>
          <w:rFonts w:ascii="宋体" w:eastAsia="宋体" w:hAnsi="宋体"/>
          <w:bCs w:val="0"/>
          <w:color w:val="auto"/>
          <w:kern w:val="0"/>
          <w:sz w:val="24"/>
          <w:szCs w:val="24"/>
          <w14:ligatures w14:val="none"/>
          <w14:numSpacing w14:val="default"/>
        </w:rPr>
        <w:t>)。屏幕达到2.5K高刷高色域，用料不算寒酸 (</w:t>
      </w:r>
      <w:hyperlink r:id="rId69" w:anchor=":~:text=match%20at%20L98%20%E5%85%B6%E4%BB%96%E9%85%8D%E7%BD%AE%E6%96%B9%E9%9D%A2%EF%BC%8C%E7%A5%9E%E8%88%9F%E6%88%98%E7%A5%9EZ8R7%E6%90%AD%E8%BD%BD16G%E5%8F%8C%E9%80%9A%E9%81%93%E5%86%85%E5%AD%98%E3%80%81512GB%E5%9B%BA%E6%80%81%E7%A1%AC%E7%9B%98%EF%BC%8C%E9%83%BD%E8%BE%BE%E5%88%B0%E4%B8%BB%E6%B5%81%E6%B0%B4%E5%87%86%E3%80%82%E5%90%8C%E6%97%B6%E6%8B%A5%E6%9C%8915" w:history="1">
        <w:r w:rsidRPr="00850B04">
          <w:rPr>
            <w:rFonts w:ascii="宋体" w:eastAsia="宋体" w:hAnsi="宋体"/>
            <w:bCs w:val="0"/>
            <w:color w:val="0000FF"/>
            <w:kern w:val="0"/>
            <w:sz w:val="24"/>
            <w:szCs w:val="24"/>
            <w:u w:val="single"/>
            <w14:ligatures w14:val="none"/>
            <w14:numSpacing w14:val="default"/>
          </w:rPr>
          <w:t>预算7000-11000元，RTX笔记本电脑推荐_腾讯新闻</w:t>
        </w:r>
      </w:hyperlink>
      <w:r w:rsidRPr="00850B04">
        <w:rPr>
          <w:rFonts w:ascii="宋体" w:eastAsia="宋体" w:hAnsi="宋体"/>
          <w:bCs w:val="0"/>
          <w:color w:val="auto"/>
          <w:kern w:val="0"/>
          <w:sz w:val="24"/>
          <w:szCs w:val="24"/>
          <w14:ligatures w14:val="none"/>
          <w14:numSpacing w14:val="default"/>
        </w:rPr>
        <w:t>)。接口齐全，性价比“拉满”。</w:t>
      </w:r>
    </w:p>
    <w:p w14:paraId="0018CE4F"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：模具设计平庸偏厚重，做工和用料相对粗糙（A面和C面金属但细节一般 (</w:t>
      </w:r>
      <w:hyperlink r:id="rId70" w:anchor=":~:text=Image%3A%20RTX4060%E6%B8%B8%E6%88%8F%E6%9C%AC%E6%80%A7%E8%83%BD%E8%A7%A3%E6%9E%90%EF%BC%9A%E7%9B%98%E7%82%B9%E5%87%A0%E6%AC%BE%E9%AB%98%E6%80%A7%E8%83%BD%2B%E4%BD%8E%E5%94%AE%E4%BB%B7%E9%AB%98%E6%80%A7%E4%BB%B7%E6%AF%94%E6%9C%BA%E7%9A%87"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)）；电池容量较小仅~60Wh级别，续航一般需带电源适配器；风扇噪音在高负载时偏大。</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预算很紧又需要高性能的用户，愿意为省钱忍受一些便携和质感上的妥协。</w:t>
      </w:r>
    </w:p>
    <w:p w14:paraId="52AF4D24"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机械革命 极光 Pro 16 / 蛟龙 16K</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预计价格：¥6000～7000（新机或促销价）</w:t>
      </w:r>
    </w:p>
    <w:p w14:paraId="2A2F50DF"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配置</w:t>
      </w:r>
      <w:r w:rsidRPr="00850B04">
        <w:rPr>
          <w:rFonts w:ascii="宋体" w:eastAsia="宋体" w:hAnsi="宋体"/>
          <w:bCs w:val="0"/>
          <w:color w:val="auto"/>
          <w:kern w:val="0"/>
          <w:sz w:val="24"/>
          <w:szCs w:val="24"/>
          <w14:ligatures w14:val="none"/>
          <w14:numSpacing w14:val="default"/>
        </w:rPr>
        <w:t>：16.0英寸 2.5K 165Hz或240Hz屏 / i7-13620H 或 R7-7840H / RTX 4060 8GB / 16GB×2 / 512GB~1TB SSD</w:t>
      </w:r>
    </w:p>
    <w:p w14:paraId="743E469D"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：国内品牌高配机型，常常在促销时有惊人低价。例如极光Pro曾以i7-12650H+4060卖到</w:t>
      </w:r>
      <w:r w:rsidRPr="00850B04">
        <w:rPr>
          <w:rFonts w:ascii="宋体" w:eastAsia="宋体" w:hAnsi="宋体"/>
          <w:b/>
          <w:color w:val="auto"/>
          <w:kern w:val="0"/>
          <w:sz w:val="24"/>
          <w:szCs w:val="24"/>
          <w14:ligatures w14:val="none"/>
          <w14:numSpacing w14:val="default"/>
        </w:rPr>
        <w:t>5999元</w:t>
      </w:r>
      <w:r w:rsidRPr="00850B04">
        <w:rPr>
          <w:rFonts w:ascii="宋体" w:eastAsia="宋体" w:hAnsi="宋体"/>
          <w:bCs w:val="0"/>
          <w:color w:val="auto"/>
          <w:kern w:val="0"/>
          <w:sz w:val="24"/>
          <w:szCs w:val="24"/>
          <w14:ligatures w14:val="none"/>
          <w14:numSpacing w14:val="default"/>
        </w:rPr>
        <w:t xml:space="preserve"> (</w:t>
      </w:r>
      <w:hyperlink r:id="rId71" w:anchor=":~:text=%E5%A6%82%E6%9E%9C%E6%9C%89%E9%9C%80%E6%B1%82%E7%9A%84%E8%AF%9D%EF%BC%8C%E7%A1%AE%E5%AE%9E%E6%98%AF%E4%B8%80%E4%B8%AA%E4%B8%8D%E9%94%99%E7%9A%84%E5%85%A5%E6%89%8B%E7%94%B5%E8%84%91%E7%9A%84%E6%97%B6%E6%9C%BA%E3%80%82"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Huang’s Blog²</w:t>
        </w:r>
      </w:hyperlink>
      <w:r w:rsidRPr="00850B04">
        <w:rPr>
          <w:rFonts w:ascii="宋体" w:eastAsia="宋体" w:hAnsi="宋体"/>
          <w:bCs w:val="0"/>
          <w:color w:val="auto"/>
          <w:kern w:val="0"/>
          <w:sz w:val="24"/>
          <w:szCs w:val="24"/>
          <w14:ligatures w14:val="none"/>
          <w14:numSpacing w14:val="default"/>
        </w:rPr>
        <w:t>)。屏幕素质好，高分高刷兼具广色域 (</w:t>
      </w:r>
      <w:hyperlink r:id="rId72" w:anchor=":~:text=%E7%AC%AC%E4%B8%89%E6%AC%BE%20%E6%9C%BA%E6%A2%B0%E9%9D%A9%E5%91%BD%E6%9E%81%E5%85%89Pro"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)。散热和性能释放不锁功耗，属于“堆料”方案。部分型号提供RGB键盘、金属机身等提升体验。</w:t>
      </w:r>
    </w:p>
    <w:p w14:paraId="1427D971"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：品牌知名度略低，售后网点较少；模具用的是公模，外形相似度高没有大厂辨识度。可能存在个别品控小问题（如出厂螺丝没拧紧等），需要自行检查。</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看重硬件配置胜过品牌的用户，追求用尽可能少的钱获得好屏幕+高性能的组合。</w:t>
      </w:r>
    </w:p>
    <w:p w14:paraId="57CD86D0"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华硕 天选5 / 天选5 Pro 16</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预计价格：¥7500～8500（新机）</w:t>
      </w:r>
    </w:p>
    <w:p w14:paraId="02B9AD56"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配置</w:t>
      </w:r>
      <w:r w:rsidRPr="00850B04">
        <w:rPr>
          <w:rFonts w:ascii="宋体" w:eastAsia="宋体" w:hAnsi="宋体"/>
          <w:bCs w:val="0"/>
          <w:color w:val="auto"/>
          <w:kern w:val="0"/>
          <w:sz w:val="24"/>
          <w:szCs w:val="24"/>
          <w14:ligatures w14:val="none"/>
          <w14:numSpacing w14:val="default"/>
        </w:rPr>
        <w:t>：16.0英寸 2.5K 165Hz或240Hz屏 / 酷睿 i7-13650HX 或 锐龙9 7940HX / RTX 4060 8GB / 16GB×2 / 1TB SSD</w:t>
      </w:r>
    </w:p>
    <w:p w14:paraId="283B7291"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：大厂品质与二次元设计相结合，高性能和高颜值兼具。锐龙9 7940HX版多核性能强劲且能耗比高 (</w:t>
      </w:r>
      <w:hyperlink r:id="rId73"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)；支持独显直连和MUX开关，发挥GPU最大性能。屏幕为“高色域电竞屏”，刷新率最高可选240Hz，适合视频剪辑和高速运动游戏。80Wh电池支持100W+ PD快充，日常使用便利 (</w:t>
      </w:r>
      <w:hyperlink r:id="rId74" w:anchor=":~:text=match%20at%20L114%20,4060%E6%98%BE%E5%8D%A1%EF%BC%8CIntel%E9%85%B7%E7%9D%BFi7%E5%A4%84%E7%90%86%E5%99%A8" w:history="1">
        <w:r w:rsidRPr="00850B04">
          <w:rPr>
            <w:rFonts w:ascii="宋体" w:eastAsia="宋体" w:hAnsi="宋体"/>
            <w:bCs w:val="0"/>
            <w:color w:val="0000FF"/>
            <w:kern w:val="0"/>
            <w:sz w:val="24"/>
            <w:szCs w:val="24"/>
            <w:u w:val="single"/>
            <w14:ligatures w14:val="none"/>
            <w14:numSpacing w14:val="default"/>
          </w:rPr>
          <w:t>24年游戏笔记本怎么选？这5款性价比超高！_游戏本_什么值得买</w:t>
        </w:r>
      </w:hyperlink>
      <w:r w:rsidRPr="00850B04">
        <w:rPr>
          <w:rFonts w:ascii="宋体" w:eastAsia="宋体" w:hAnsi="宋体"/>
          <w:bCs w:val="0"/>
          <w:color w:val="auto"/>
          <w:kern w:val="0"/>
          <w:sz w:val="24"/>
          <w:szCs w:val="24"/>
          <w14:ligatures w14:val="none"/>
          <w14:numSpacing w14:val="default"/>
        </w:rPr>
        <w:t>)。散热模组厚道，双风扇多热管保证CPU+GPU稳定输出。</w:t>
      </w:r>
      <w:r w:rsidRPr="00850B04">
        <w:rPr>
          <w:rFonts w:ascii="宋体" w:eastAsia="宋体" w:hAnsi="宋体"/>
          <w:b/>
          <w:color w:val="auto"/>
          <w:kern w:val="0"/>
          <w:sz w:val="24"/>
          <w:szCs w:val="24"/>
          <w14:ligatures w14:val="none"/>
          <w14:numSpacing w14:val="default"/>
        </w:rPr>
        <w:t>性价比在国际品牌中名列前茅</w:t>
      </w:r>
      <w:r w:rsidRPr="00850B04">
        <w:rPr>
          <w:rFonts w:ascii="宋体" w:eastAsia="宋体" w:hAnsi="宋体"/>
          <w:bCs w:val="0"/>
          <w:color w:val="auto"/>
          <w:kern w:val="0"/>
          <w:sz w:val="24"/>
          <w:szCs w:val="24"/>
          <w14:ligatures w14:val="none"/>
          <w14:numSpacing w14:val="default"/>
        </w:rPr>
        <w:t xml:space="preserve"> (</w:t>
      </w:r>
      <w:hyperlink r:id="rId75" w:anchor=":~:text=%E9%A2%84%E7%AE%978000%E5%85%83%E9%AB%98%E6%80%A7%E4%BB%B7%E6%AF%94RTX4060%E6%B8%B8%E6%88%8F%E6%9C%AC%E6%8E%A8%E8%8D%90%20,RTX%204060%E7%89%88%E6%9C%AC%EF%BC%89%EF%BC%8C%E7%9B%B8%E5%AF%B9%E4%BA%8E%E5%90%8C%E9%85%8D%E7%BD%AE%E7%AB%9E%E5%93%81%E8%80%8C%E8%A8%80%EF%BC%8C%E6%8F%90%E4%BE%9B%E4%BA%86%E6%9B%B4%E4%BA%B2%E6%B0%91%E7%9A%84%E4%BB%B7%E6%A0%BC%E5%92%8C%E5%85%A8%E9%9D%A2%E7%9A%84%E5%8A%9F%E8%83%BD%E3%80%82%20RTX" w:history="1">
        <w:r w:rsidRPr="00850B04">
          <w:rPr>
            <w:rFonts w:ascii="宋体" w:eastAsia="宋体" w:hAnsi="宋体"/>
            <w:bCs w:val="0"/>
            <w:color w:val="0000FF"/>
            <w:kern w:val="0"/>
            <w:sz w:val="24"/>
            <w:szCs w:val="24"/>
            <w:u w:val="single"/>
            <w14:ligatures w14:val="none"/>
            <w14:numSpacing w14:val="default"/>
          </w:rPr>
          <w:t>预算8000元高性价比RTX4060游戏本推荐 - 笔记本电脑网</w:t>
        </w:r>
      </w:hyperlink>
      <w:r w:rsidRPr="00850B04">
        <w:rPr>
          <w:rFonts w:ascii="宋体" w:eastAsia="宋体" w:hAnsi="宋体"/>
          <w:bCs w:val="0"/>
          <w:color w:val="auto"/>
          <w:kern w:val="0"/>
          <w:sz w:val="24"/>
          <w:szCs w:val="24"/>
          <w14:ligatures w14:val="none"/>
          <w14:numSpacing w14:val="default"/>
        </w:rPr>
        <w:t>)。</w:t>
      </w:r>
    </w:p>
    <w:p w14:paraId="0BA6F29B"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：相比更贵的ROG系列，天选用料稍有缩水（比如塑料机身为主），但做工尚可。重量在2.4kg左右，算标准水平。由于定位游戏，本本身较厚，不属于轻薄范畴。</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喜欢华硕品牌可靠性，又追求性价比的学生或游戏爱好者，对ACG元素风格有好感也是加分。</w:t>
      </w:r>
    </w:p>
    <w:p w14:paraId="1EB5EB31"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联想 拯救者 R9000P 2023 (AMD)</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预计价格：¥8000～9000（促销新机或二手准新)</w:t>
      </w:r>
    </w:p>
    <w:p w14:paraId="440C8A32"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lastRenderedPageBreak/>
        <w:t>配置</w:t>
      </w:r>
      <w:r w:rsidRPr="00850B04">
        <w:rPr>
          <w:rFonts w:ascii="宋体" w:eastAsia="宋体" w:hAnsi="宋体"/>
          <w:bCs w:val="0"/>
          <w:color w:val="auto"/>
          <w:kern w:val="0"/>
          <w:sz w:val="24"/>
          <w:szCs w:val="24"/>
          <w14:ligatures w14:val="none"/>
          <w14:numSpacing w14:val="default"/>
        </w:rPr>
        <w:t>：16.0英寸 “超竞屏” 2560×1600 240Hz，500尼特，100% DCI-P3 (</w:t>
      </w:r>
      <w:hyperlink r:id="rId76" w:anchor=":~:text=%E5%B1%8F%E5%B9%95%E6%96%B9%E9%9D%A2%EF%BC%8C%E9%85%8D%E5%A4%87%E4%B8%80%E5%9D%9716%E8%8B%B1%E5%AF%B8LEGION%E8%B6%85%E7%AB%9E%E5%B1%8F%EF%BC%8C240Hz%E8%B6%85%E9%AB%98%E5%88%B7%E6%96%B0%E7%8E%87%EF%BC%8C2560%C3%971600%E5%88%86%E8%BE%A8%E7%8E%87%EF%BC%8C3ms%E5%93%8D%E5%BA%94%E6%97%B6%E9%97%B4%EF%BC%8C500%E5%B0%BC%E7%89%B9%E4%BA%AE%E5%BA%A6%EF%BC%8C100" w:history="1">
        <w:r w:rsidRPr="00850B04">
          <w:rPr>
            <w:rFonts w:ascii="宋体" w:eastAsia="宋体" w:hAnsi="宋体"/>
            <w:bCs w:val="0"/>
            <w:color w:val="0000FF"/>
            <w:kern w:val="0"/>
            <w:sz w:val="24"/>
            <w:szCs w:val="24"/>
            <w:u w:val="single"/>
            <w14:ligatures w14:val="none"/>
            <w14:numSpacing w14:val="default"/>
          </w:rPr>
          <w:t>9724.5元联想拯救者R9000P 锐龙R9-7945HX、RTX 4060 8G、16GB</w:t>
        </w:r>
      </w:hyperlink>
      <w:r w:rsidRPr="00850B04">
        <w:rPr>
          <w:rFonts w:ascii="宋体" w:eastAsia="宋体" w:hAnsi="宋体"/>
          <w:bCs w:val="0"/>
          <w:color w:val="auto"/>
          <w:kern w:val="0"/>
          <w:sz w:val="24"/>
          <w:szCs w:val="24"/>
          <w14:ligatures w14:val="none"/>
          <w14:numSpacing w14:val="default"/>
        </w:rPr>
        <w:t>) / 锐龙9 7945HX (16核32线程) / RTX 4060 8GB / 16GB×2 / 1TB SSD</w:t>
      </w:r>
    </w:p>
    <w:p w14:paraId="301E8060"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：均衡水桶机，几乎没有短板。R9-7945HX是目前移动端最强多核CPU之一，多线程性能甚至超越桌面i9 (</w:t>
      </w:r>
      <w:hyperlink r:id="rId77" w:anchor=":~:text=%E8%87%B3%E4%BA%8E%E8%A7%84%E6%A0%BC%EF%BC%8C%E6%97%97%E8%88%B0R9%207945HX%20%E6%8B%A5%E6%9C%89%E5%A4%9A%E8%BE%BE16%E4%B8%AA%E6%A0%B8%E5%BF%83%E5%92%8C32%E7%BA%BF%E7%A8%8B%EF%BC%8CL2%2BL3%20%E7%BC%93%E5%AD%98%E8%BE%BE80MB%EF%BC%8CTDP%E4%B8%BA55W" w:history="1">
        <w:r w:rsidRPr="00850B04">
          <w:rPr>
            <w:rFonts w:ascii="宋体" w:eastAsia="宋体" w:hAnsi="宋体"/>
            <w:bCs w:val="0"/>
            <w:color w:val="0000FF"/>
            <w:kern w:val="0"/>
            <w:sz w:val="24"/>
            <w:szCs w:val="24"/>
            <w:u w:val="single"/>
            <w14:ligatures w14:val="none"/>
            <w14:numSpacing w14:val="default"/>
          </w:rPr>
          <w:t>网传丨AMD 新锐龙三当家7745HX，将上代旗舰6900HX 挑落马下</w:t>
        </w:r>
      </w:hyperlink>
      <w:r w:rsidRPr="00850B04">
        <w:rPr>
          <w:rFonts w:ascii="宋体" w:eastAsia="宋体" w:hAnsi="宋体"/>
          <w:bCs w:val="0"/>
          <w:color w:val="auto"/>
          <w:kern w:val="0"/>
          <w:sz w:val="24"/>
          <w:szCs w:val="24"/>
          <w14:ligatures w14:val="none"/>
          <w14:numSpacing w14:val="default"/>
        </w:rPr>
        <w:t>)。屏幕素质业界顶尖，分辨率高且色彩精准 (</w:t>
      </w:r>
      <w:hyperlink r:id="rId78" w:anchor=":~:text=%E5%B1%8F%E5%B9%95%E6%96%B9%E9%9D%A2%EF%BC%8C%E9%85%8D%E5%A4%87%E4%B8%80%E5%9D%9716%E8%8B%B1%E5%AF%B8LEGION%E8%B6%85%E7%AB%9E%E5%B1%8F%EF%BC%8C240Hz%E8%B6%85%E9%AB%98%E5%88%B7%E6%96%B0%E7%8E%87%EF%BC%8C2560%C3%971600%E5%88%86%E8%BE%A8%E7%8E%87%EF%BC%8C3ms%E5%93%8D%E5%BA%94%E6%97%B6%E9%97%B4%EF%BC%8C500%E5%B0%BC%E7%89%B9%E4%BA%AE%E5%BA%A6%EF%BC%8C100" w:history="1">
        <w:r w:rsidRPr="00850B04">
          <w:rPr>
            <w:rFonts w:ascii="宋体" w:eastAsia="宋体" w:hAnsi="宋体"/>
            <w:bCs w:val="0"/>
            <w:color w:val="0000FF"/>
            <w:kern w:val="0"/>
            <w:sz w:val="24"/>
            <w:szCs w:val="24"/>
            <w:u w:val="single"/>
            <w14:ligatures w14:val="none"/>
            <w14:numSpacing w14:val="default"/>
          </w:rPr>
          <w:t>9724.5元联想拯救者R9000P 锐龙R9-7945HX、RTX 4060 8G、16GB</w:t>
        </w:r>
      </w:hyperlink>
      <w:r w:rsidRPr="00850B04">
        <w:rPr>
          <w:rFonts w:ascii="宋体" w:eastAsia="宋体" w:hAnsi="宋体"/>
          <w:bCs w:val="0"/>
          <w:color w:val="auto"/>
          <w:kern w:val="0"/>
          <w:sz w:val="24"/>
          <w:szCs w:val="24"/>
          <w14:ligatures w14:val="none"/>
          <w14:numSpacing w14:val="default"/>
        </w:rPr>
        <w:t>) – 非常利于剪辑和设计工作。联想散热调校成熟，</w:t>
      </w:r>
      <w:r w:rsidRPr="00850B04">
        <w:rPr>
          <w:rFonts w:ascii="宋体" w:eastAsia="宋体" w:hAnsi="宋体"/>
          <w:b/>
          <w:color w:val="auto"/>
          <w:kern w:val="0"/>
          <w:sz w:val="24"/>
          <w:szCs w:val="24"/>
          <w14:ligatures w14:val="none"/>
          <w14:numSpacing w14:val="default"/>
        </w:rPr>
        <w:t>CPU+GPU总功耗可达175W以上稳定输出</w:t>
      </w:r>
      <w:r w:rsidRPr="00850B04">
        <w:rPr>
          <w:rFonts w:ascii="宋体" w:eastAsia="宋体" w:hAnsi="宋体"/>
          <w:bCs w:val="0"/>
          <w:color w:val="auto"/>
          <w:kern w:val="0"/>
          <w:sz w:val="24"/>
          <w:szCs w:val="24"/>
          <w14:ligatures w14:val="none"/>
          <w14:numSpacing w14:val="default"/>
        </w:rPr>
        <w:t>，长期渲染性能可靠。机身做工扎实，全键盘手感佳、接口丰富（双满速USB-C和双USB-A、HDMI 2.1等）。2.24kg重量在全金属16寸游戏本中不算过重 (</w:t>
      </w:r>
      <w:hyperlink r:id="rId79" w:anchor=":~:text=%E9%87%8D%E9%87%8F"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Huang’s Blog²</w:t>
        </w:r>
      </w:hyperlink>
      <w:r w:rsidRPr="00850B04">
        <w:rPr>
          <w:rFonts w:ascii="宋体" w:eastAsia="宋体" w:hAnsi="宋体"/>
          <w:bCs w:val="0"/>
          <w:color w:val="auto"/>
          <w:kern w:val="0"/>
          <w:sz w:val="24"/>
          <w:szCs w:val="24"/>
          <w14:ligatures w14:val="none"/>
          <w14:numSpacing w14:val="default"/>
        </w:rPr>
        <w:t>)。如果通过教育优惠或会员折扣，曾有机会以约¥8500购入 (</w:t>
      </w:r>
      <w:hyperlink r:id="rId80" w:anchor=":~:text=%E8%AE%B0%E5%BE%97%E5%B9%B4%E5%88%9D%E6%9C%89%E5%88%B7%E5%88%B0%E4%B8%80%E4%B8%AA%E8%A7%86%E9%A2%91%EF%BC%8C%E5%B0%B1%E6%98%AF%E6%9C%BA%E6%A2%B0%E9%9D%A9%E5%91%BD%E7%9A%84%E6%9E%81%E5%85%89Pro%EF%BC%8Ci7%2B4060%E5%8D%965999%E3%80%82" w:history="1">
        <w:r w:rsidRPr="00850B04">
          <w:rPr>
            <w:rFonts w:ascii="宋体" w:eastAsia="宋体" w:hAnsi="宋体"/>
            <w:bCs w:val="0"/>
            <w:color w:val="0000FF"/>
            <w:kern w:val="0"/>
            <w:sz w:val="24"/>
            <w:szCs w:val="24"/>
            <w:u w:val="single"/>
            <w14:ligatures w14:val="none"/>
            <w14:numSpacing w14:val="default"/>
          </w:rPr>
          <w:t>联想拯救者R9000P 2023 R9-7945HX RTX4060 购买记录 | Jimmy Huang’s Blog²</w:t>
        </w:r>
      </w:hyperlink>
      <w:r w:rsidRPr="00850B04">
        <w:rPr>
          <w:rFonts w:ascii="宋体" w:eastAsia="宋体" w:hAnsi="宋体"/>
          <w:bCs w:val="0"/>
          <w:color w:val="auto"/>
          <w:kern w:val="0"/>
          <w:sz w:val="24"/>
          <w:szCs w:val="24"/>
          <w14:ligatures w14:val="none"/>
          <w14:numSpacing w14:val="default"/>
        </w:rPr>
        <w:t>)，性价比相当可观。</w:t>
      </w:r>
    </w:p>
    <w:p w14:paraId="1D2F9F0B"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：官方常规售价接近万元，需要等待促销或考虑二手9成新的来源 (</w:t>
      </w:r>
      <w:hyperlink r:id="rId81" w:anchor=":~:text=Lenovo%20%E8%81%94%E6%83%B3%20%E6%8B%AF%E6%95%91%E8%80%85R9000P%2016%E8%8B%B1%E5%AF%B8%28R9,1T%20RTX4060" w:history="1">
        <w:r w:rsidRPr="00850B04">
          <w:rPr>
            <w:rFonts w:ascii="宋体" w:eastAsia="宋体" w:hAnsi="宋体"/>
            <w:bCs w:val="0"/>
            <w:color w:val="0000FF"/>
            <w:kern w:val="0"/>
            <w:sz w:val="24"/>
            <w:szCs w:val="24"/>
            <w:u w:val="single"/>
            <w14:ligatures w14:val="none"/>
            <w14:numSpacing w14:val="default"/>
          </w:rPr>
          <w:t>联想游戏本_Lenovo 联想 拯救者R9000P 16英寸(R9-7945HX 16G 1T RTX4060)多少钱-什么值得买</w:t>
        </w:r>
      </w:hyperlink>
      <w:r w:rsidRPr="00850B04">
        <w:rPr>
          <w:rFonts w:ascii="宋体" w:eastAsia="宋体" w:hAnsi="宋体"/>
          <w:bCs w:val="0"/>
          <w:color w:val="auto"/>
          <w:kern w:val="0"/>
          <w:sz w:val="24"/>
          <w:szCs w:val="24"/>
          <w14:ligatures w14:val="none"/>
          <w14:numSpacing w14:val="default"/>
        </w:rPr>
        <w:t>)。默认16GB内存略小，需自行再加一条升级（好在有空槽）。A面发光Logo标志个性，但相对张扬，不喜欢灯效的可能介意。</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想要省心省力一步到位的用户，特别是会长时间进行渲染、视频导出等工作的人群——这台机器提供了出色屏幕和顶级处理器，非常均衡。</w:t>
      </w:r>
    </w:p>
    <w:p w14:paraId="46F53D5E"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微星 雷影17 (AMD)</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预计价格：¥7500（促销新机）</w:t>
      </w:r>
    </w:p>
    <w:p w14:paraId="494006DB"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配置</w:t>
      </w:r>
      <w:r w:rsidRPr="00850B04">
        <w:rPr>
          <w:rFonts w:ascii="宋体" w:eastAsia="宋体" w:hAnsi="宋体"/>
          <w:bCs w:val="0"/>
          <w:color w:val="auto"/>
          <w:kern w:val="0"/>
          <w:sz w:val="24"/>
          <w:szCs w:val="24"/>
          <w14:ligatures w14:val="none"/>
          <w14:numSpacing w14:val="default"/>
        </w:rPr>
        <w:t>：17.3英寸 “釉月屏” 2560×1440 240Hz，100% DCI-P3 (</w:t>
      </w:r>
      <w:hyperlink r:id="rId82" w:anchor=":~:text=%E5%AD%98%E5%82%A8%E9%83%A8%E5%88%86%EF%BC%8C%E9%9B%B7%E5%BD%B117%E6%A0%87%E9%85%8D%E5%8D%95%E6%9D%A116GB%20DDR5%E5%86%85%E5%AD%98%EF%BC%8C%E5%86%85%E7%BD%AE1TB%E9%AB%98%E9%80%9F%E5%9B%BA%E6%80%81%E7%A1%AC%E7%9B%98%EF%BC%8C%E9%A2%84%E7%95%99%E4%BA%86%E5%8F%8CM"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 / 锐龙9 7945HX / RTX 4060 8GB 满血140W / 16GB×1（可扩展） / 1TB SSD</w:t>
      </w:r>
    </w:p>
    <w:p w14:paraId="3853D2E1"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 xml:space="preserve">：极致性价比代表作，拥有旗舰级核心配置。R9-7945HX </w:t>
      </w:r>
      <w:r w:rsidRPr="00850B04">
        <w:rPr>
          <w:rFonts w:ascii="宋体" w:eastAsia="宋体" w:hAnsi="宋体"/>
          <w:b/>
          <w:color w:val="auto"/>
          <w:kern w:val="0"/>
          <w:sz w:val="24"/>
          <w:szCs w:val="24"/>
          <w14:ligatures w14:val="none"/>
          <w14:numSpacing w14:val="default"/>
        </w:rPr>
        <w:t>16核处理器性能彪悍</w:t>
      </w:r>
      <w:r w:rsidRPr="00850B04">
        <w:rPr>
          <w:rFonts w:ascii="宋体" w:eastAsia="宋体" w:hAnsi="宋体"/>
          <w:bCs w:val="0"/>
          <w:color w:val="auto"/>
          <w:kern w:val="0"/>
          <w:sz w:val="24"/>
          <w:szCs w:val="24"/>
          <w14:ligatures w14:val="none"/>
          <w14:numSpacing w14:val="default"/>
        </w:rPr>
        <w:t>，多核生产力直逼桌面级，能效出色 (</w:t>
      </w:r>
      <w:hyperlink r:id="rId83" w:anchor=":~:text=Image"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)；RTX 4060以满功耗运行，搭配MSI独家超频模式，双烤总功耗可达195W (</w:t>
      </w:r>
      <w:hyperlink r:id="rId84"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)，“火力全开”下游戏帧数比普通薄本高出一截。屏幕尺寸大且素质优秀，2.5K高刷配合广色域，玩游戏和剪辑4K视频都游刃有余。内置</w:t>
      </w:r>
      <w:r w:rsidRPr="00850B04">
        <w:rPr>
          <w:rFonts w:ascii="宋体" w:eastAsia="宋体" w:hAnsi="宋体"/>
          <w:b/>
          <w:color w:val="auto"/>
          <w:kern w:val="0"/>
          <w:sz w:val="24"/>
          <w:szCs w:val="24"/>
          <w14:ligatures w14:val="none"/>
          <w14:numSpacing w14:val="default"/>
        </w:rPr>
        <w:t>99.9Wh超大电池</w:t>
      </w:r>
      <w:r w:rsidRPr="00850B04">
        <w:rPr>
          <w:rFonts w:ascii="宋体" w:eastAsia="宋体" w:hAnsi="宋体"/>
          <w:bCs w:val="0"/>
          <w:color w:val="auto"/>
          <w:kern w:val="0"/>
          <w:sz w:val="24"/>
          <w:szCs w:val="24"/>
          <w14:ligatures w14:val="none"/>
          <w14:numSpacing w14:val="default"/>
        </w:rPr>
        <w:t>，是游戏本中少有的容量，在核显模式下办公可撑6小时以上 (</w:t>
      </w:r>
      <w:hyperlink r:id="rId85" w:anchor=":~:text=%E5%AD%98%E5%82%A8%E9%83%A8%E5%88%86%EF%BC%8C%E9%9B%B7%E5%BD%B117%E6%A0%87%E9%85%8D%E5%8D%95%E6%9D%A116GB%20DDR5%E5%86%85%E5%AD%98%EF%BC%8C%E5%86%85%E7%BD%AE1TB%E9%AB%98%E9%80%9F%E5%9B%BA%E6%80%81%E7%A1%AC%E7%9B%98%EF%BC%8C%E9%A2%84%E7%95%99%E4%BA%86%E5%8F%8CM"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)。散热规格豪华：双风扇6热管4出风口，确保CPU/GPU即使满载也不至于过热降频 (</w:t>
      </w:r>
      <w:hyperlink r:id="rId86" w:anchor=":~:text=Image"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)。甚至支持最新的Wi-Fi 7无线网络。如此配置却能在促销时跌破8000元 (</w:t>
      </w:r>
      <w:hyperlink r:id="rId87" w:anchor=":~:text=%E6%98%BE%E5%8D%A1%E6%96%B9%E9%9D%A2%EF%BC%8C%E9%9B%B7%E5%BD%B117%E6%90%AD%E8%BD%BD140W%E6%BB%A1%E8%A1%80%E7%89%88NVIDIA%20GeForce%20RTX4060%E7%8B%AC%E7%AB%8B%E6%98%BE%E5%8D%A1%EF%BC%8C%E6%94%AF%E6%8C%81%E7%8B%AC%E6%98%BE%E7%9B%B4%E8%BF%9E%E6%8A%80%E6%9C%AF%E5%92%8C%E5%85%A8%E6%99%AF%E5%85%89%E8%BF%BD%E5%92%8CDLSS%203%E6%8A%80%E6%9C%AF%E3%80%82%E5%9C%A8%E5%BE%AE%E6%98%9F%E8%B6%85%E5%A2%9E%E5%8E%8B%E6%A8%A1%E5%BC%8F%E4%B8%8B%EF%BC%8C%E5%85%B6GPU%E9%87%8A%E6%94%BE140W%EF%BC%8CCPU%E9%87%8A%E6%94%BE55W%EF%BC%8C%E5%8F%AF%E4%BB%A5%E5%88%B0%E8%BE%BE%E5%8F%8C%E7%83%A4195W%E7%9A%84%E8%B6%85%E9%AB%98%E6%80%A7%E8%83%BD%E9%87%8A%E6%94%BE%E3%80%82" w:history="1">
        <w:r w:rsidRPr="00850B04">
          <w:rPr>
            <w:rFonts w:ascii="宋体" w:eastAsia="宋体" w:hAnsi="宋体"/>
            <w:bCs w:val="0"/>
            <w:color w:val="0000FF"/>
            <w:kern w:val="0"/>
            <w:sz w:val="24"/>
            <w:szCs w:val="24"/>
            <w:u w:val="single"/>
            <w14:ligatures w14:val="none"/>
            <w14:numSpacing w14:val="default"/>
          </w:rPr>
          <w:t>微星雷影17限时促销！R9-7945HX配满血4060仅7999元_凤凰网</w:t>
        </w:r>
      </w:hyperlink>
      <w:r w:rsidRPr="00850B04">
        <w:rPr>
          <w:rFonts w:ascii="宋体" w:eastAsia="宋体" w:hAnsi="宋体"/>
          <w:bCs w:val="0"/>
          <w:color w:val="auto"/>
          <w:kern w:val="0"/>
          <w:sz w:val="24"/>
          <w:szCs w:val="24"/>
          <w14:ligatures w14:val="none"/>
          <w14:numSpacing w14:val="default"/>
        </w:rPr>
        <w:t>)，</w:t>
      </w:r>
      <w:r w:rsidRPr="00850B04">
        <w:rPr>
          <w:rFonts w:ascii="宋体" w:eastAsia="宋体" w:hAnsi="宋体"/>
          <w:b/>
          <w:color w:val="auto"/>
          <w:kern w:val="0"/>
          <w:sz w:val="24"/>
          <w:szCs w:val="24"/>
          <w14:ligatures w14:val="none"/>
          <w14:numSpacing w14:val="default"/>
        </w:rPr>
        <w:t>性价比惊人</w:t>
      </w:r>
      <w:r w:rsidRPr="00850B04">
        <w:rPr>
          <w:rFonts w:ascii="宋体" w:eastAsia="宋体" w:hAnsi="宋体"/>
          <w:bCs w:val="0"/>
          <w:color w:val="auto"/>
          <w:kern w:val="0"/>
          <w:sz w:val="24"/>
          <w:szCs w:val="24"/>
          <w14:ligatures w14:val="none"/>
          <w14:numSpacing w14:val="default"/>
        </w:rPr>
        <w:t>。</w:t>
      </w:r>
    </w:p>
    <w:p w14:paraId="02CDDAFB"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lastRenderedPageBreak/>
        <w:t>缺点</w:t>
      </w:r>
      <w:r w:rsidRPr="00850B04">
        <w:rPr>
          <w:rFonts w:ascii="宋体" w:eastAsia="宋体" w:hAnsi="宋体"/>
          <w:bCs w:val="0"/>
          <w:color w:val="auto"/>
          <w:kern w:val="0"/>
          <w:sz w:val="24"/>
          <w:szCs w:val="24"/>
          <w14:ligatures w14:val="none"/>
          <w14:numSpacing w14:val="default"/>
        </w:rPr>
        <w:t>：17英寸机身带来尺寸和重量的增加，旅行携带不便。默认只有单通道16GB内存，需要自行加装另一根16GB组成双通道32GB以充分发挥性能（增加几百元成本）。品牌售后相对一线厂商略逊，需要通过代理商或邮寄保修。</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注重性能且经常在固定场所使用的用户——如果你希望笔记本在家能当台式机使，又偶尔需要携带外出，雷影17凭借大屏和高性能可以同时胜任工作站和娱乐中心的角色。</w:t>
      </w:r>
    </w:p>
    <w:p w14:paraId="2E568F79" w14:textId="77777777" w:rsidR="00850B04" w:rsidRPr="00850B04" w:rsidRDefault="00850B04" w:rsidP="00850B04">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（二手）戴尔 外星人 m16 R2 (2024)</w:t>
      </w:r>
      <w:r w:rsidRPr="00850B04">
        <w:rPr>
          <w:rFonts w:ascii="宋体" w:eastAsia="宋体" w:hAnsi="宋体"/>
          <w:bCs w:val="0"/>
          <w:color w:val="auto"/>
          <w:kern w:val="0"/>
          <w:sz w:val="24"/>
          <w:szCs w:val="24"/>
          <w14:ligatures w14:val="none"/>
          <w14:numSpacing w14:val="default"/>
        </w:rPr>
        <w:t xml:space="preserve"> – </w:t>
      </w:r>
      <w:r w:rsidRPr="00850B04">
        <w:rPr>
          <w:rFonts w:ascii="宋体" w:eastAsia="宋体" w:hAnsi="宋体"/>
          <w:bCs w:val="0"/>
          <w:i/>
          <w:iCs/>
          <w:color w:val="auto"/>
          <w:kern w:val="0"/>
          <w:sz w:val="24"/>
          <w:szCs w:val="24"/>
          <w14:ligatures w14:val="none"/>
          <w14:numSpacing w14:val="default"/>
        </w:rPr>
        <w:t>预计价格：¥8500（95新二手）</w:t>
      </w:r>
    </w:p>
    <w:p w14:paraId="49CAE8F4"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配置</w:t>
      </w:r>
      <w:r w:rsidRPr="00850B04">
        <w:rPr>
          <w:rFonts w:ascii="宋体" w:eastAsia="宋体" w:hAnsi="宋体"/>
          <w:bCs w:val="0"/>
          <w:color w:val="auto"/>
          <w:kern w:val="0"/>
          <w:sz w:val="24"/>
          <w:szCs w:val="24"/>
          <w14:ligatures w14:val="none"/>
          <w14:numSpacing w14:val="default"/>
        </w:rPr>
        <w:t>：16.0英寸 2560×1600 240Hz屏 / 酷睿 Ultra i9-14900HX / RTX 4060 8GB / 32GB 内存 / 1TB SSD （以实际出售配置为准）</w:t>
      </w:r>
    </w:p>
    <w:p w14:paraId="0857BAE0"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优点</w:t>
      </w:r>
      <w:r w:rsidRPr="00850B04">
        <w:rPr>
          <w:rFonts w:ascii="宋体" w:eastAsia="宋体" w:hAnsi="宋体"/>
          <w:bCs w:val="0"/>
          <w:color w:val="auto"/>
          <w:kern w:val="0"/>
          <w:sz w:val="24"/>
          <w:szCs w:val="24"/>
          <w14:ligatures w14:val="none"/>
          <w14:numSpacing w14:val="default"/>
        </w:rPr>
        <w:t>：外星人作为顶级游戏本品牌，做工用料一流，拥有坚固耐用的机身和标志性的灯效。m16 R2是2024款型号，采用最新14代HX 24核CPU和RTX 4060独显，性能充裕。散热系统强悍且支持AI优化，长时间高负载稳定。</w:t>
      </w:r>
      <w:r w:rsidRPr="00850B04">
        <w:rPr>
          <w:rFonts w:ascii="宋体" w:eastAsia="宋体" w:hAnsi="宋体"/>
          <w:b/>
          <w:color w:val="auto"/>
          <w:kern w:val="0"/>
          <w:sz w:val="24"/>
          <w:szCs w:val="24"/>
          <w14:ligatures w14:val="none"/>
          <w14:numSpacing w14:val="default"/>
        </w:rPr>
        <w:t>最大亮点</w:t>
      </w:r>
      <w:r w:rsidRPr="00850B04">
        <w:rPr>
          <w:rFonts w:ascii="宋体" w:eastAsia="宋体" w:hAnsi="宋体"/>
          <w:bCs w:val="0"/>
          <w:color w:val="auto"/>
          <w:kern w:val="0"/>
          <w:sz w:val="24"/>
          <w:szCs w:val="24"/>
          <w14:ligatures w14:val="none"/>
          <w14:numSpacing w14:val="default"/>
        </w:rPr>
        <w:t>在于其</w:t>
      </w:r>
      <w:r w:rsidRPr="00850B04">
        <w:rPr>
          <w:rFonts w:ascii="宋体" w:eastAsia="宋体" w:hAnsi="宋体"/>
          <w:b/>
          <w:color w:val="auto"/>
          <w:kern w:val="0"/>
          <w:sz w:val="24"/>
          <w:szCs w:val="24"/>
          <w14:ligatures w14:val="none"/>
          <w14:numSpacing w14:val="default"/>
        </w:rPr>
        <w:t>32GB内存和1TB SSD等高规格默认配置</w:t>
      </w:r>
      <w:r w:rsidRPr="00850B04">
        <w:rPr>
          <w:rFonts w:ascii="宋体" w:eastAsia="宋体" w:hAnsi="宋体"/>
          <w:bCs w:val="0"/>
          <w:color w:val="auto"/>
          <w:kern w:val="0"/>
          <w:sz w:val="24"/>
          <w:szCs w:val="24"/>
          <w14:ligatures w14:val="none"/>
          <w14:numSpacing w14:val="default"/>
        </w:rPr>
        <w:t>，以及外星人系列优秀的键盘手感和外壳质感。如果能以二手价格购入，相当于用中档价钱享受高端品质。戴尔售后服务支持全球联保，哪怕二手只要在保修期内，官方也提供维修支持。</w:t>
      </w:r>
    </w:p>
    <w:p w14:paraId="28A8DBDF" w14:textId="77777777" w:rsidR="00850B04" w:rsidRPr="00850B04" w:rsidRDefault="00850B04" w:rsidP="00850B04">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
          <w:color w:val="auto"/>
          <w:kern w:val="0"/>
          <w:sz w:val="24"/>
          <w:szCs w:val="24"/>
          <w14:ligatures w14:val="none"/>
          <w14:numSpacing w14:val="default"/>
        </w:rPr>
        <w:t>缺点</w:t>
      </w:r>
      <w:r w:rsidRPr="00850B04">
        <w:rPr>
          <w:rFonts w:ascii="宋体" w:eastAsia="宋体" w:hAnsi="宋体"/>
          <w:bCs w:val="0"/>
          <w:color w:val="auto"/>
          <w:kern w:val="0"/>
          <w:sz w:val="24"/>
          <w:szCs w:val="24"/>
          <w14:ligatures w14:val="none"/>
          <w14:numSpacing w14:val="default"/>
        </w:rPr>
        <w:t>：即便16寸，外星人整机仍较厚重，而且采用独特模具，拆机维护不如普通本方便。RTX 4060是外星人系列的入门独显，放在如此高端模具中有些“拖后腿”，和整机潜力不完全匹配（但4060性能本身仍足够满足题主需求）。二手购买需确保卖家提供转移保修资料。</w:t>
      </w:r>
      <w:r w:rsidRPr="00850B04">
        <w:rPr>
          <w:rFonts w:ascii="宋体" w:eastAsia="宋体" w:hAnsi="宋体"/>
          <w:b/>
          <w:color w:val="auto"/>
          <w:kern w:val="0"/>
          <w:sz w:val="24"/>
          <w:szCs w:val="24"/>
          <w14:ligatures w14:val="none"/>
          <w14:numSpacing w14:val="default"/>
        </w:rPr>
        <w:t>适合</w:t>
      </w:r>
      <w:r w:rsidRPr="00850B04">
        <w:rPr>
          <w:rFonts w:ascii="宋体" w:eastAsia="宋体" w:hAnsi="宋体"/>
          <w:bCs w:val="0"/>
          <w:color w:val="auto"/>
          <w:kern w:val="0"/>
          <w:sz w:val="24"/>
          <w:szCs w:val="24"/>
          <w14:ligatures w14:val="none"/>
          <w14:numSpacing w14:val="default"/>
        </w:rPr>
        <w:t>钟情大厂旗舰做工，希望较少折腾就拿到</w:t>
      </w:r>
      <w:r w:rsidRPr="00850B04">
        <w:rPr>
          <w:rFonts w:ascii="宋体" w:eastAsia="宋体" w:hAnsi="宋体"/>
          <w:b/>
          <w:color w:val="auto"/>
          <w:kern w:val="0"/>
          <w:sz w:val="24"/>
          <w:szCs w:val="24"/>
          <w14:ligatures w14:val="none"/>
          <w14:numSpacing w14:val="default"/>
        </w:rPr>
        <w:t>开箱即满配</w:t>
      </w:r>
      <w:r w:rsidRPr="00850B04">
        <w:rPr>
          <w:rFonts w:ascii="宋体" w:eastAsia="宋体" w:hAnsi="宋体"/>
          <w:bCs w:val="0"/>
          <w:color w:val="auto"/>
          <w:kern w:val="0"/>
          <w:sz w:val="24"/>
          <w:szCs w:val="24"/>
          <w14:ligatures w14:val="none"/>
          <w14:numSpacing w14:val="default"/>
        </w:rPr>
        <w:t>机器的用户，通过二手减价来满足预算要求。同时也要对Alienware的科幻外观和灯效情有独钟，毕竟这也是溢价部分的来源。</w:t>
      </w:r>
    </w:p>
    <w:p w14:paraId="7107D233"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i/>
          <w:iCs/>
          <w:color w:val="auto"/>
          <w:kern w:val="0"/>
          <w:sz w:val="24"/>
          <w:szCs w:val="24"/>
          <w14:ligatures w14:val="none"/>
          <w14:numSpacing w14:val="default"/>
        </w:rPr>
        <w:t>(以上价格仅供参考，实际以市场行情为准；二手价格波动大，请以当时可靠卖家报价为准。)</w:t>
      </w:r>
    </w:p>
    <w:p w14:paraId="5417E6B6" w14:textId="77777777" w:rsidR="00850B04" w:rsidRPr="00850B04" w:rsidRDefault="00850B04" w:rsidP="00850B04">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0B04">
        <w:rPr>
          <w:rFonts w:ascii="宋体" w:eastAsia="宋体" w:hAnsi="宋体"/>
          <w:b/>
          <w:color w:val="auto"/>
          <w:kern w:val="0"/>
          <w:sz w:val="36"/>
          <w:szCs w:val="36"/>
          <w14:ligatures w14:val="none"/>
          <w14:numSpacing w14:val="default"/>
        </w:rPr>
        <w:t>总结</w:t>
      </w:r>
    </w:p>
    <w:p w14:paraId="33FABB72"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综合来看，要在2025年7月或12月选购一款满足需求的高性价比笔记本，</w:t>
      </w:r>
      <w:r w:rsidRPr="00850B04">
        <w:rPr>
          <w:rFonts w:ascii="宋体" w:eastAsia="宋体" w:hAnsi="宋体"/>
          <w:b/>
          <w:color w:val="auto"/>
          <w:kern w:val="0"/>
          <w:sz w:val="24"/>
          <w:szCs w:val="24"/>
          <w14:ligatures w14:val="none"/>
          <w14:numSpacing w14:val="default"/>
        </w:rPr>
        <w:t>首先明确自己的侧重</w:t>
      </w:r>
      <w:r w:rsidRPr="00850B04">
        <w:rPr>
          <w:rFonts w:ascii="宋体" w:eastAsia="宋体" w:hAnsi="宋体"/>
          <w:bCs w:val="0"/>
          <w:color w:val="auto"/>
          <w:kern w:val="0"/>
          <w:sz w:val="24"/>
          <w:szCs w:val="24"/>
          <w14:ligatures w14:val="none"/>
          <w14:numSpacing w14:val="default"/>
        </w:rPr>
        <w:t>：若追求</w:t>
      </w:r>
      <w:r w:rsidRPr="00850B04">
        <w:rPr>
          <w:rFonts w:ascii="宋体" w:eastAsia="宋体" w:hAnsi="宋体"/>
          <w:b/>
          <w:color w:val="auto"/>
          <w:kern w:val="0"/>
          <w:sz w:val="24"/>
          <w:szCs w:val="24"/>
          <w14:ligatures w14:val="none"/>
          <w14:numSpacing w14:val="default"/>
        </w:rPr>
        <w:t>性能最大化</w:t>
      </w:r>
      <w:r w:rsidRPr="00850B04">
        <w:rPr>
          <w:rFonts w:ascii="宋体" w:eastAsia="宋体" w:hAnsi="宋体"/>
          <w:bCs w:val="0"/>
          <w:color w:val="auto"/>
          <w:kern w:val="0"/>
          <w:sz w:val="24"/>
          <w:szCs w:val="24"/>
          <w14:ligatures w14:val="none"/>
          <w14:numSpacing w14:val="default"/>
        </w:rPr>
        <w:t>且预算有限，可在年中促销时选择RTX 4060机型的顶配款或二手高配机；若不急于一时，等到年底可能以相似预算获得</w:t>
      </w:r>
      <w:r w:rsidRPr="00850B04">
        <w:rPr>
          <w:rFonts w:ascii="宋体" w:eastAsia="宋体" w:hAnsi="宋体"/>
          <w:b/>
          <w:color w:val="auto"/>
          <w:kern w:val="0"/>
          <w:sz w:val="24"/>
          <w:szCs w:val="24"/>
          <w14:ligatures w14:val="none"/>
          <w14:numSpacing w14:val="default"/>
        </w:rPr>
        <w:t>更高一档的RTX 50系列机型</w:t>
      </w:r>
      <w:r w:rsidRPr="00850B04">
        <w:rPr>
          <w:rFonts w:ascii="宋体" w:eastAsia="宋体" w:hAnsi="宋体"/>
          <w:bCs w:val="0"/>
          <w:color w:val="auto"/>
          <w:kern w:val="0"/>
          <w:sz w:val="24"/>
          <w:szCs w:val="24"/>
          <w14:ligatures w14:val="none"/>
          <w14:numSpacing w14:val="default"/>
        </w:rPr>
        <w:t>或捡到上一代旗舰的实惠。在7000-9000元范围内，目前RTX 4060已经能提供相当强的性能与体验： (</w:t>
      </w:r>
      <w:hyperlink r:id="rId88" w:anchor=":~:text=Image%3A%20RTX4060%E6%B8%B8%E6%88%8F%E6%9C%AC%E6%80%A7%E8%83%BD%E8%A7%A3%E6%9E%90%EF%BC%9A%E7%9B%98%E7%82%B9%E5%87%A0%E6%AC%BE%E9%AB%98%E6%80%A7%E8%83%BD%2B%E4%BD%8E%E5%94%AE%E4%BB%B7%E9%AB%98%E6%80%A7%E4%BB%B7%E6%AF%94%E6%9C%BA%E7%9A%87"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)数据显示，其GPU相比上代RTX 3060提升约30%，足以胜任1080p~2K分辨率的畅玩和内容创作需求；而CPU方面，无论13代酷睿还是锐龙7/9 7000系列都具备强大的多核能力，多任务和渲染毫无压力。</w:t>
      </w:r>
    </w:p>
    <w:p w14:paraId="34F5CA66"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lastRenderedPageBreak/>
        <w:t>如果7月购买，建议</w:t>
      </w:r>
      <w:r w:rsidRPr="00850B04">
        <w:rPr>
          <w:rFonts w:ascii="宋体" w:eastAsia="宋体" w:hAnsi="宋体"/>
          <w:b/>
          <w:color w:val="auto"/>
          <w:kern w:val="0"/>
          <w:sz w:val="24"/>
          <w:szCs w:val="24"/>
          <w14:ligatures w14:val="none"/>
          <w14:numSpacing w14:val="default"/>
        </w:rPr>
        <w:t>关注成熟型号的折扣</w:t>
      </w:r>
      <w:r w:rsidRPr="00850B04">
        <w:rPr>
          <w:rFonts w:ascii="宋体" w:eastAsia="宋体" w:hAnsi="宋体"/>
          <w:bCs w:val="0"/>
          <w:color w:val="auto"/>
          <w:kern w:val="0"/>
          <w:sz w:val="24"/>
          <w:szCs w:val="24"/>
          <w14:ligatures w14:val="none"/>
          <w14:numSpacing w14:val="default"/>
        </w:rPr>
        <w:t>，如联想拯救者、华硕天选等，它们经过一年市场检验，硬件与驱动更稳定，价格也降至冰点，是靠谱的选择 (</w:t>
      </w:r>
      <w:hyperlink r:id="rId89" w:anchor=":~:text=%E5%85%89%E8%BF%BD%E6%80%A7%E8%83%BD%E6%96%B9%E9%9D%A2%EF%BC%8CRTX%204060%E7%AC%94%E8%AE%B0%E6%9C%AC%E7%94%B5%E8%84%91GPU%E5%8D%87%E7%BA%A7%E5%88%B0%E4%BA%86%E7%AC%AC%E4%B8%89%E4%BB%A3RT%20Core%EF%BC%8C%E5%9C%A8Port%20Royal%E6%B5%8B%E8%AF%95%E4%B8%AD%E6%98%BE%E5%8D%A1%E5%BE%97%E5%88%86%E4%B8%BA5755%EF%BC%8C%E6%AF%94%E4%B8%8A%E4%BB%A3%E7%9A%84RTX%203060%E7%AC%94%E8%AE%B0%E6%9C%AC%E7%94%B5%E8%84%91GPU%E6%8F%90%E5%8D%87%E7%BA%A630"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)。而12月购买，则可以</w:t>
      </w:r>
      <w:r w:rsidRPr="00850B04">
        <w:rPr>
          <w:rFonts w:ascii="宋体" w:eastAsia="宋体" w:hAnsi="宋体"/>
          <w:b/>
          <w:color w:val="auto"/>
          <w:kern w:val="0"/>
          <w:sz w:val="24"/>
          <w:szCs w:val="24"/>
          <w14:ligatures w14:val="none"/>
          <w14:numSpacing w14:val="default"/>
        </w:rPr>
        <w:t>大胆拥抱新技术</w:t>
      </w:r>
      <w:r w:rsidRPr="00850B04">
        <w:rPr>
          <w:rFonts w:ascii="宋体" w:eastAsia="宋体" w:hAnsi="宋体"/>
          <w:bCs w:val="0"/>
          <w:color w:val="auto"/>
          <w:kern w:val="0"/>
          <w:sz w:val="24"/>
          <w:szCs w:val="24"/>
          <w14:ligatures w14:val="none"/>
          <w14:numSpacing w14:val="default"/>
        </w:rPr>
        <w:t>，如RTX 50系和14代酷睿/Zen5本，通过对比新品和旧款的实际价格性能比来做决定——不要盲目等待也不要盲目跟新，要看“真香价”出现在哪一方。届时多留意权威评测对50系列移动GPU的实际表现，如果5060真的只是小幅领先4060而价格又高企，那么上一代产品在性价比上仍有优势 (</w:t>
      </w:r>
      <w:hyperlink r:id="rId90" w:anchor=":~:text=Core%EF%BC%89%E5%92%8C%E7%AC%AC%E5%9B%9B%E4%BB%A3%E5%85%89%E7%BA%BF%E8%BF%BD%E8%B8%AA%20%E6%A0%B8%E5%BF%83%EF%BC%88RT%20Core%EF%BC%89%EF%BC%8C%E5%B9%B6%E6%94%AF%E6%8C%81%E7%AC%AC%E5%9B%9B%E4%BB%A3%2074%EF%BC%88DLSS%204,0%E7%9A%84%E5%A4%9A%E5%B8%A7%E7%94%9F%E6%88%90%E5%8A%9F%E8%83%BD%E3%80%82" w:history="1">
        <w:r w:rsidRPr="00850B04">
          <w:rPr>
            <w:rFonts w:ascii="宋体" w:eastAsia="宋体" w:hAnsi="宋体"/>
            <w:bCs w:val="0"/>
            <w:color w:val="0000FF"/>
            <w:kern w:val="0"/>
            <w:sz w:val="24"/>
            <w:szCs w:val="24"/>
            <w:u w:val="single"/>
            <w14:ligatures w14:val="none"/>
            <w14:numSpacing w14:val="default"/>
          </w:rPr>
          <w:t>GeForce RTX 50系列 - 维基百科，自由的百科全书</w:t>
        </w:r>
      </w:hyperlink>
      <w:r w:rsidRPr="00850B04">
        <w:rPr>
          <w:rFonts w:ascii="宋体" w:eastAsia="宋体" w:hAnsi="宋体"/>
          <w:bCs w:val="0"/>
          <w:color w:val="auto"/>
          <w:kern w:val="0"/>
          <w:sz w:val="24"/>
          <w:szCs w:val="24"/>
          <w14:ligatures w14:val="none"/>
          <w14:numSpacing w14:val="default"/>
        </w:rPr>
        <w:t>)。</w:t>
      </w:r>
    </w:p>
    <w:p w14:paraId="5462778E" w14:textId="77777777" w:rsidR="00850B04" w:rsidRPr="00850B04" w:rsidRDefault="00850B04" w:rsidP="00850B04">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0B04">
        <w:rPr>
          <w:rFonts w:ascii="宋体" w:eastAsia="宋体" w:hAnsi="宋体"/>
          <w:bCs w:val="0"/>
          <w:color w:val="auto"/>
          <w:kern w:val="0"/>
          <w:sz w:val="24"/>
          <w:szCs w:val="24"/>
          <w14:ligatures w14:val="none"/>
          <w14:numSpacing w14:val="default"/>
        </w:rPr>
        <w:t>最后，无论何时购买，都请务必</w:t>
      </w:r>
      <w:r w:rsidRPr="00850B04">
        <w:rPr>
          <w:rFonts w:ascii="宋体" w:eastAsia="宋体" w:hAnsi="宋体"/>
          <w:b/>
          <w:color w:val="auto"/>
          <w:kern w:val="0"/>
          <w:sz w:val="24"/>
          <w:szCs w:val="24"/>
          <w14:ligatures w14:val="none"/>
          <w14:numSpacing w14:val="default"/>
        </w:rPr>
        <w:t>仔细核对配置</w:t>
      </w:r>
      <w:r w:rsidRPr="00850B04">
        <w:rPr>
          <w:rFonts w:ascii="宋体" w:eastAsia="宋体" w:hAnsi="宋体"/>
          <w:bCs w:val="0"/>
          <w:color w:val="auto"/>
          <w:kern w:val="0"/>
          <w:sz w:val="24"/>
          <w:szCs w:val="24"/>
          <w14:ligatures w14:val="none"/>
          <w14:numSpacing w14:val="default"/>
        </w:rPr>
        <w:t>，选择信誉好的渠道下单。拿到机器后检查屏幕和整机情况，如有问题及时退换。在大品牌与小品牌之间做抉择时，多参考本文对</w:t>
      </w:r>
      <w:r w:rsidRPr="00850B04">
        <w:rPr>
          <w:rFonts w:ascii="宋体" w:eastAsia="宋体" w:hAnsi="宋体"/>
          <w:b/>
          <w:color w:val="auto"/>
          <w:kern w:val="0"/>
          <w:sz w:val="24"/>
          <w:szCs w:val="24"/>
          <w14:ligatures w14:val="none"/>
          <w14:numSpacing w14:val="default"/>
        </w:rPr>
        <w:t>品牌定位和优势</w:t>
      </w:r>
      <w:r w:rsidRPr="00850B04">
        <w:rPr>
          <w:rFonts w:ascii="宋体" w:eastAsia="宋体" w:hAnsi="宋体"/>
          <w:bCs w:val="0"/>
          <w:color w:val="auto"/>
          <w:kern w:val="0"/>
          <w:sz w:val="24"/>
          <w:szCs w:val="24"/>
          <w14:ligatures w14:val="none"/>
          <w14:numSpacing w14:val="default"/>
        </w:rPr>
        <w:t>的分析，选择符合自己使用场景的：例如注重售后省心就倾向联想惠普，注重极限性能就可以考虑机械革命神舟等。希望通过上述详尽的分析，您能以预算内的支出购入一台“物超所值”的笔记本电脑，在2025年无论学习、工作还是娱乐，都成为得心应手的生产力工具！ (</w:t>
      </w:r>
      <w:hyperlink r:id="rId91" w:anchor=":~:text=%E5%85%89%E8%BF%BD%E6%80%A7%E8%83%BD%E6%96%B9%E9%9D%A2%EF%BC%8CRTX%204060%E7%AC%94%E8%AE%B0%E6%9C%AC%E7%94%B5%E8%84%91GPU%E5%8D%87%E7%BA%A7%E5%88%B0%E4%BA%86%E7%AC%AC%E4%B8%89%E4%BB%A3RT%20Core%EF%BC%8C%E5%9C%A8Port%20Royal%E6%B5%8B%E8%AF%95%E4%B8%AD%E6%98%BE%E5%8D%A1%E5%BE%97%E5%88%86%E4%B8%BA5755%EF%BC%8C%E6%AF%94%E4%B8%8A%E4%BB%A3%E7%9A%84RTX%203060%E7%AC%94%E8%AE%B0%E6%9C%AC%E7%94%B5%E8%84%91GPU%E6%8F%90%E5%8D%87%E7%BA%A630" w:history="1">
        <w:r w:rsidRPr="00850B04">
          <w:rPr>
            <w:rFonts w:ascii="宋体" w:eastAsia="宋体" w:hAnsi="宋体"/>
            <w:bCs w:val="0"/>
            <w:color w:val="0000FF"/>
            <w:kern w:val="0"/>
            <w:sz w:val="24"/>
            <w:szCs w:val="24"/>
            <w:u w:val="single"/>
            <w14:ligatures w14:val="none"/>
            <w14:numSpacing w14:val="default"/>
          </w:rPr>
          <w:t>RTX4060游戏本性能解析：盘点几款高性能+低售价高性价比机皇_凤凰网</w:t>
        </w:r>
      </w:hyperlink>
      <w:r w:rsidRPr="00850B04">
        <w:rPr>
          <w:rFonts w:ascii="宋体" w:eastAsia="宋体" w:hAnsi="宋体"/>
          <w:bCs w:val="0"/>
          <w:color w:val="auto"/>
          <w:kern w:val="0"/>
          <w:sz w:val="24"/>
          <w:szCs w:val="24"/>
          <w14:ligatures w14:val="none"/>
          <w14:numSpacing w14:val="default"/>
        </w:rPr>
        <w:t>)</w:t>
      </w:r>
    </w:p>
    <w:p w14:paraId="57714F4A" w14:textId="5F104F0A" w:rsidR="002B7016" w:rsidRDefault="002B7016">
      <w:pPr>
        <w:widowControl/>
        <w:jc w:val="left"/>
      </w:pPr>
      <w:r>
        <w:br w:type="page"/>
      </w:r>
    </w:p>
    <w:p w14:paraId="69EABFC5" w14:textId="77777777" w:rsidR="002B7016" w:rsidRPr="00657A36" w:rsidRDefault="002B7016"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6DCBC780" w14:textId="77777777" w:rsidR="002B7016" w:rsidRPr="00657A36" w:rsidRDefault="002B7016"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3DB158A9" w14:textId="77777777" w:rsidR="002B7016" w:rsidRPr="00657A36" w:rsidRDefault="002B7016"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57A3193E" w14:textId="77777777" w:rsidR="002B7016" w:rsidRPr="00657A36" w:rsidRDefault="002B7016"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270C552A" w14:textId="77777777" w:rsidR="002B7016" w:rsidRPr="00657A36" w:rsidRDefault="002B7016" w:rsidP="0098461B">
      <w:pPr>
        <w:jc w:val="center"/>
        <w:rPr>
          <w:rFonts w:ascii="微软雅黑" w:eastAsia="微软雅黑" w:hAnsi="微软雅黑" w:cs="Calibri"/>
          <w:sz w:val="28"/>
          <w:szCs w:val="28"/>
        </w:rPr>
      </w:pPr>
    </w:p>
    <w:p w14:paraId="1F2BE67B" w14:textId="77777777" w:rsidR="002B7016" w:rsidRPr="00657A36" w:rsidRDefault="002B7016" w:rsidP="0098461B">
      <w:pPr>
        <w:jc w:val="center"/>
        <w:rPr>
          <w:rFonts w:ascii="Calibri" w:eastAsia="微软雅黑" w:hAnsi="Calibri" w:cs="Calibri"/>
          <w:sz w:val="28"/>
          <w:szCs w:val="28"/>
        </w:rPr>
      </w:pPr>
    </w:p>
    <w:p w14:paraId="7235B554" w14:textId="77777777" w:rsidR="002B7016" w:rsidRPr="00657A36" w:rsidRDefault="002B701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117A3DA5" w14:textId="77777777" w:rsidR="002B7016" w:rsidRPr="00657A36" w:rsidRDefault="002B701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199BAC99" w14:textId="77777777" w:rsidR="002B7016" w:rsidRPr="00657A36" w:rsidRDefault="002B701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04393244" w14:textId="77777777" w:rsidR="002B7016" w:rsidRPr="00657A36" w:rsidRDefault="002B7016" w:rsidP="0098461B">
      <w:pPr>
        <w:jc w:val="center"/>
        <w:rPr>
          <w:rFonts w:ascii="Calibri" w:eastAsia="微软雅黑" w:hAnsi="Calibri" w:cs="Calibri"/>
          <w:sz w:val="28"/>
          <w:szCs w:val="28"/>
        </w:rPr>
      </w:pPr>
    </w:p>
    <w:p w14:paraId="214A1586" w14:textId="77777777" w:rsidR="002B7016" w:rsidRPr="00657A36" w:rsidRDefault="002B7016"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32287FB6" w14:textId="77777777" w:rsidR="002B7016" w:rsidRPr="0098461B" w:rsidRDefault="002B7016"/>
    <w:p w14:paraId="0FB51996" w14:textId="77777777" w:rsidR="00070928" w:rsidRPr="00850B04" w:rsidRDefault="00070928"/>
    <w:sectPr w:rsidR="00070928" w:rsidRPr="00850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506B1" w14:textId="77777777" w:rsidR="002B7016" w:rsidRDefault="002B7016" w:rsidP="002B7016">
      <w:r>
        <w:separator/>
      </w:r>
    </w:p>
  </w:endnote>
  <w:endnote w:type="continuationSeparator" w:id="0">
    <w:p w14:paraId="63B7501C" w14:textId="77777777" w:rsidR="002B7016" w:rsidRDefault="002B7016" w:rsidP="002B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02902" w14:textId="77777777" w:rsidR="002B7016" w:rsidRDefault="002B7016" w:rsidP="002B7016">
      <w:r>
        <w:separator/>
      </w:r>
    </w:p>
  </w:footnote>
  <w:footnote w:type="continuationSeparator" w:id="0">
    <w:p w14:paraId="54E7FE51" w14:textId="77777777" w:rsidR="002B7016" w:rsidRDefault="002B7016" w:rsidP="002B7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ECF"/>
    <w:multiLevelType w:val="multilevel"/>
    <w:tmpl w:val="3E80494E"/>
    <w:styleLink w:val="a"/>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BCE4AFF"/>
    <w:multiLevelType w:val="multilevel"/>
    <w:tmpl w:val="D1540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D2CA9"/>
    <w:multiLevelType w:val="multilevel"/>
    <w:tmpl w:val="F86E2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80880"/>
    <w:multiLevelType w:val="multilevel"/>
    <w:tmpl w:val="7F44C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D32A7"/>
    <w:multiLevelType w:val="multilevel"/>
    <w:tmpl w:val="BFA6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F3002"/>
    <w:multiLevelType w:val="multilevel"/>
    <w:tmpl w:val="E9723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F6C69"/>
    <w:multiLevelType w:val="multilevel"/>
    <w:tmpl w:val="DB481914"/>
    <w:styleLink w:val="a0"/>
    <w:lvl w:ilvl="0">
      <w:start w:val="1"/>
      <w:numFmt w:val="decimal"/>
      <w:lvlText w:val="第%1章"/>
      <w:lvlJc w:val="left"/>
      <w:pPr>
        <w:ind w:left="425" w:hanging="425"/>
      </w:pPr>
      <w:rPr>
        <w:rFonts w:ascii="Times New Roman" w:hAnsi="Times New Roman"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D6A20EF"/>
    <w:multiLevelType w:val="multilevel"/>
    <w:tmpl w:val="5D2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732630">
    <w:abstractNumId w:val="0"/>
  </w:num>
  <w:num w:numId="2" w16cid:durableId="783234240">
    <w:abstractNumId w:val="6"/>
  </w:num>
  <w:num w:numId="3" w16cid:durableId="860237814">
    <w:abstractNumId w:val="5"/>
  </w:num>
  <w:num w:numId="4" w16cid:durableId="1156845694">
    <w:abstractNumId w:val="1"/>
  </w:num>
  <w:num w:numId="5" w16cid:durableId="1143279599">
    <w:abstractNumId w:val="4"/>
  </w:num>
  <w:num w:numId="6" w16cid:durableId="563878974">
    <w:abstractNumId w:val="7"/>
  </w:num>
  <w:num w:numId="7" w16cid:durableId="655960341">
    <w:abstractNumId w:val="2"/>
  </w:num>
  <w:num w:numId="8" w16cid:durableId="1420523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04"/>
    <w:rsid w:val="00011FA8"/>
    <w:rsid w:val="00070928"/>
    <w:rsid w:val="00250B33"/>
    <w:rsid w:val="002B7016"/>
    <w:rsid w:val="003C5CF7"/>
    <w:rsid w:val="003D2603"/>
    <w:rsid w:val="0060150C"/>
    <w:rsid w:val="007315AE"/>
    <w:rsid w:val="00850B04"/>
    <w:rsid w:val="00902B41"/>
    <w:rsid w:val="0096310C"/>
    <w:rsid w:val="009C37A6"/>
    <w:rsid w:val="00AD1004"/>
    <w:rsid w:val="00AD4223"/>
    <w:rsid w:val="00B05571"/>
    <w:rsid w:val="00C511B9"/>
    <w:rsid w:val="00EE0820"/>
    <w:rsid w:val="00EE168D"/>
    <w:rsid w:val="00EE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09ACD"/>
  <w15:chartTrackingRefBased/>
  <w15:docId w15:val="{B96E9369-C07F-40A4-8B9D-2AFB5331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JhengHei" w:eastAsia="仿宋" w:hAnsi="Microsoft JhengHei" w:cs="宋体"/>
        <w:bCs/>
        <w:color w:val="000000" w:themeColor="text1"/>
        <w:kern w:val="24"/>
        <w:sz w:val="21"/>
        <w:szCs w:val="21"/>
        <w:u w:color="000000" w:themeColor="text1"/>
        <w:lang w:val="en-US" w:eastAsia="zh-CN" w:bidi="ar-SA"/>
        <w14:ligatures w14:val="all"/>
        <w14:numSpacing w14:val="proportion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850B0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semiHidden/>
    <w:unhideWhenUsed/>
    <w:qFormat/>
    <w:rsid w:val="00850B0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semiHidden/>
    <w:unhideWhenUsed/>
    <w:qFormat/>
    <w:rsid w:val="00850B0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850B04"/>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1"/>
    <w:next w:val="a1"/>
    <w:link w:val="50"/>
    <w:uiPriority w:val="9"/>
    <w:semiHidden/>
    <w:unhideWhenUsed/>
    <w:qFormat/>
    <w:rsid w:val="00850B04"/>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1"/>
    <w:next w:val="a1"/>
    <w:link w:val="60"/>
    <w:uiPriority w:val="9"/>
    <w:semiHidden/>
    <w:unhideWhenUsed/>
    <w:qFormat/>
    <w:rsid w:val="00850B04"/>
    <w:pPr>
      <w:keepNext/>
      <w:keepLines/>
      <w:spacing w:before="40"/>
      <w:outlineLvl w:val="5"/>
    </w:pPr>
    <w:rPr>
      <w:rFonts w:asciiTheme="minorHAnsi" w:eastAsiaTheme="minorEastAsia" w:hAnsiTheme="minorHAnsi" w:cstheme="majorBidi"/>
      <w:b/>
      <w:color w:val="0F4761" w:themeColor="accent1" w:themeShade="BF"/>
    </w:rPr>
  </w:style>
  <w:style w:type="paragraph" w:styleId="7">
    <w:name w:val="heading 7"/>
    <w:basedOn w:val="a1"/>
    <w:next w:val="a1"/>
    <w:link w:val="70"/>
    <w:uiPriority w:val="9"/>
    <w:semiHidden/>
    <w:unhideWhenUsed/>
    <w:qFormat/>
    <w:rsid w:val="00850B04"/>
    <w:pPr>
      <w:keepNext/>
      <w:keepLines/>
      <w:spacing w:before="40"/>
      <w:outlineLvl w:val="6"/>
    </w:pPr>
    <w:rPr>
      <w:rFonts w:asciiTheme="minorHAnsi" w:eastAsiaTheme="minorEastAsia" w:hAnsiTheme="minorHAnsi" w:cstheme="majorBidi"/>
      <w:b/>
      <w:color w:val="595959" w:themeColor="text1" w:themeTint="A6"/>
    </w:rPr>
  </w:style>
  <w:style w:type="paragraph" w:styleId="8">
    <w:name w:val="heading 8"/>
    <w:basedOn w:val="a1"/>
    <w:next w:val="a1"/>
    <w:link w:val="80"/>
    <w:uiPriority w:val="9"/>
    <w:semiHidden/>
    <w:unhideWhenUsed/>
    <w:qFormat/>
    <w:rsid w:val="00850B0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1"/>
    <w:next w:val="a1"/>
    <w:link w:val="90"/>
    <w:uiPriority w:val="9"/>
    <w:semiHidden/>
    <w:unhideWhenUsed/>
    <w:qFormat/>
    <w:rsid w:val="00850B04"/>
    <w:pPr>
      <w:keepNext/>
      <w:keepLines/>
      <w:outlineLvl w:val="8"/>
    </w:pPr>
    <w:rPr>
      <w:rFonts w:asciiTheme="minorHAnsi" w:eastAsiaTheme="majorEastAsia" w:hAnsiTheme="minorHAnsi"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
    <w:name w:val="毕业论文"/>
    <w:uiPriority w:val="99"/>
    <w:rsid w:val="007315AE"/>
    <w:pPr>
      <w:numPr>
        <w:numId w:val="1"/>
      </w:numPr>
    </w:pPr>
  </w:style>
  <w:style w:type="numbering" w:customStyle="1" w:styleId="a0">
    <w:name w:val="毕业论文序列样式"/>
    <w:uiPriority w:val="99"/>
    <w:rsid w:val="007315AE"/>
    <w:pPr>
      <w:numPr>
        <w:numId w:val="2"/>
      </w:numPr>
    </w:pPr>
  </w:style>
  <w:style w:type="character" w:customStyle="1" w:styleId="10">
    <w:name w:val="标题 1 字符"/>
    <w:basedOn w:val="a2"/>
    <w:link w:val="1"/>
    <w:uiPriority w:val="9"/>
    <w:rsid w:val="00850B04"/>
    <w:rPr>
      <w:rFonts w:asciiTheme="majorHAnsi" w:eastAsiaTheme="majorEastAsia" w:hAnsiTheme="majorHAnsi" w:cstheme="majorBidi"/>
      <w:color w:val="0F4761" w:themeColor="accent1" w:themeShade="BF"/>
      <w:sz w:val="48"/>
      <w:szCs w:val="48"/>
    </w:rPr>
  </w:style>
  <w:style w:type="character" w:customStyle="1" w:styleId="20">
    <w:name w:val="标题 2 字符"/>
    <w:basedOn w:val="a2"/>
    <w:link w:val="2"/>
    <w:uiPriority w:val="9"/>
    <w:semiHidden/>
    <w:rsid w:val="00850B04"/>
    <w:rPr>
      <w:rFonts w:asciiTheme="majorHAnsi" w:eastAsiaTheme="majorEastAsia" w:hAnsiTheme="majorHAnsi" w:cstheme="majorBidi"/>
      <w:color w:val="0F4761" w:themeColor="accent1" w:themeShade="BF"/>
      <w:sz w:val="40"/>
      <w:szCs w:val="40"/>
    </w:rPr>
  </w:style>
  <w:style w:type="character" w:customStyle="1" w:styleId="30">
    <w:name w:val="标题 3 字符"/>
    <w:basedOn w:val="a2"/>
    <w:link w:val="3"/>
    <w:uiPriority w:val="9"/>
    <w:semiHidden/>
    <w:rsid w:val="00850B04"/>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850B04"/>
    <w:rPr>
      <w:rFonts w:asciiTheme="minorHAnsi" w:eastAsiaTheme="minorEastAsia" w:hAnsiTheme="minorHAnsi" w:cstheme="majorBidi"/>
      <w:color w:val="0F4761" w:themeColor="accent1" w:themeShade="BF"/>
      <w:sz w:val="28"/>
      <w:szCs w:val="28"/>
    </w:rPr>
  </w:style>
  <w:style w:type="character" w:customStyle="1" w:styleId="50">
    <w:name w:val="标题 5 字符"/>
    <w:basedOn w:val="a2"/>
    <w:link w:val="5"/>
    <w:uiPriority w:val="9"/>
    <w:semiHidden/>
    <w:rsid w:val="00850B04"/>
    <w:rPr>
      <w:rFonts w:asciiTheme="minorHAnsi" w:eastAsiaTheme="minorEastAsia" w:hAnsiTheme="minorHAnsi" w:cstheme="majorBidi"/>
      <w:color w:val="0F4761" w:themeColor="accent1" w:themeShade="BF"/>
      <w:sz w:val="24"/>
      <w:szCs w:val="24"/>
    </w:rPr>
  </w:style>
  <w:style w:type="character" w:customStyle="1" w:styleId="60">
    <w:name w:val="标题 6 字符"/>
    <w:basedOn w:val="a2"/>
    <w:link w:val="6"/>
    <w:uiPriority w:val="9"/>
    <w:semiHidden/>
    <w:rsid w:val="00850B04"/>
    <w:rPr>
      <w:rFonts w:asciiTheme="minorHAnsi" w:eastAsiaTheme="minorEastAsia" w:hAnsiTheme="minorHAnsi" w:cstheme="majorBidi"/>
      <w:b/>
      <w:color w:val="0F4761" w:themeColor="accent1" w:themeShade="BF"/>
    </w:rPr>
  </w:style>
  <w:style w:type="character" w:customStyle="1" w:styleId="70">
    <w:name w:val="标题 7 字符"/>
    <w:basedOn w:val="a2"/>
    <w:link w:val="7"/>
    <w:uiPriority w:val="9"/>
    <w:semiHidden/>
    <w:rsid w:val="00850B04"/>
    <w:rPr>
      <w:rFonts w:asciiTheme="minorHAnsi" w:eastAsiaTheme="minorEastAsia" w:hAnsiTheme="minorHAnsi" w:cstheme="majorBidi"/>
      <w:b/>
      <w:color w:val="595959" w:themeColor="text1" w:themeTint="A6"/>
    </w:rPr>
  </w:style>
  <w:style w:type="character" w:customStyle="1" w:styleId="80">
    <w:name w:val="标题 8 字符"/>
    <w:basedOn w:val="a2"/>
    <w:link w:val="8"/>
    <w:uiPriority w:val="9"/>
    <w:semiHidden/>
    <w:rsid w:val="00850B04"/>
    <w:rPr>
      <w:rFonts w:asciiTheme="minorHAnsi" w:eastAsiaTheme="minorEastAsia" w:hAnsiTheme="minorHAnsi" w:cstheme="majorBidi"/>
      <w:color w:val="595959" w:themeColor="text1" w:themeTint="A6"/>
    </w:rPr>
  </w:style>
  <w:style w:type="character" w:customStyle="1" w:styleId="90">
    <w:name w:val="标题 9 字符"/>
    <w:basedOn w:val="a2"/>
    <w:link w:val="9"/>
    <w:uiPriority w:val="9"/>
    <w:semiHidden/>
    <w:rsid w:val="00850B04"/>
    <w:rPr>
      <w:rFonts w:asciiTheme="minorHAnsi" w:eastAsiaTheme="majorEastAsia" w:hAnsiTheme="minorHAnsi" w:cstheme="majorBidi"/>
      <w:color w:val="595959" w:themeColor="text1" w:themeTint="A6"/>
    </w:rPr>
  </w:style>
  <w:style w:type="paragraph" w:styleId="a5">
    <w:name w:val="Title"/>
    <w:basedOn w:val="a1"/>
    <w:next w:val="a1"/>
    <w:link w:val="a6"/>
    <w:uiPriority w:val="10"/>
    <w:qFormat/>
    <w:rsid w:val="00850B04"/>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6">
    <w:name w:val="标题 字符"/>
    <w:basedOn w:val="a2"/>
    <w:link w:val="a5"/>
    <w:uiPriority w:val="10"/>
    <w:rsid w:val="00850B04"/>
    <w:rPr>
      <w:rFonts w:asciiTheme="majorHAnsi" w:eastAsiaTheme="majorEastAsia" w:hAnsiTheme="majorHAnsi" w:cstheme="majorBidi"/>
      <w:color w:val="auto"/>
      <w:spacing w:val="-10"/>
      <w:kern w:val="28"/>
      <w:sz w:val="56"/>
      <w:szCs w:val="56"/>
    </w:rPr>
  </w:style>
  <w:style w:type="paragraph" w:styleId="a7">
    <w:name w:val="Subtitle"/>
    <w:basedOn w:val="a1"/>
    <w:next w:val="a1"/>
    <w:link w:val="a8"/>
    <w:uiPriority w:val="11"/>
    <w:qFormat/>
    <w:rsid w:val="00850B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850B04"/>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850B04"/>
    <w:pPr>
      <w:spacing w:before="160" w:after="160"/>
      <w:jc w:val="center"/>
    </w:pPr>
    <w:rPr>
      <w:i/>
      <w:iCs/>
      <w:color w:val="404040" w:themeColor="text1" w:themeTint="BF"/>
    </w:rPr>
  </w:style>
  <w:style w:type="character" w:customStyle="1" w:styleId="aa">
    <w:name w:val="引用 字符"/>
    <w:basedOn w:val="a2"/>
    <w:link w:val="a9"/>
    <w:uiPriority w:val="29"/>
    <w:rsid w:val="00850B04"/>
    <w:rPr>
      <w:i/>
      <w:iCs/>
      <w:color w:val="404040" w:themeColor="text1" w:themeTint="BF"/>
    </w:rPr>
  </w:style>
  <w:style w:type="paragraph" w:styleId="ab">
    <w:name w:val="List Paragraph"/>
    <w:basedOn w:val="a1"/>
    <w:uiPriority w:val="34"/>
    <w:qFormat/>
    <w:rsid w:val="00850B04"/>
    <w:pPr>
      <w:ind w:left="720"/>
      <w:contextualSpacing/>
    </w:pPr>
  </w:style>
  <w:style w:type="character" w:styleId="ac">
    <w:name w:val="Intense Emphasis"/>
    <w:basedOn w:val="a2"/>
    <w:uiPriority w:val="21"/>
    <w:qFormat/>
    <w:rsid w:val="00850B04"/>
    <w:rPr>
      <w:i/>
      <w:iCs/>
      <w:color w:val="0F4761" w:themeColor="accent1" w:themeShade="BF"/>
    </w:rPr>
  </w:style>
  <w:style w:type="paragraph" w:styleId="ad">
    <w:name w:val="Intense Quote"/>
    <w:basedOn w:val="a1"/>
    <w:next w:val="a1"/>
    <w:link w:val="ae"/>
    <w:uiPriority w:val="30"/>
    <w:qFormat/>
    <w:rsid w:val="00850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850B04"/>
    <w:rPr>
      <w:i/>
      <w:iCs/>
      <w:color w:val="0F4761" w:themeColor="accent1" w:themeShade="BF"/>
    </w:rPr>
  </w:style>
  <w:style w:type="character" w:styleId="af">
    <w:name w:val="Intense Reference"/>
    <w:basedOn w:val="a2"/>
    <w:uiPriority w:val="32"/>
    <w:qFormat/>
    <w:rsid w:val="00850B04"/>
    <w:rPr>
      <w:b/>
      <w:bCs w:val="0"/>
      <w:smallCaps/>
      <w:color w:val="0F4761" w:themeColor="accent1" w:themeShade="BF"/>
      <w:spacing w:val="5"/>
    </w:rPr>
  </w:style>
  <w:style w:type="paragraph" w:styleId="af0">
    <w:name w:val="header"/>
    <w:basedOn w:val="a1"/>
    <w:link w:val="af1"/>
    <w:uiPriority w:val="99"/>
    <w:unhideWhenUsed/>
    <w:rsid w:val="002B7016"/>
    <w:pPr>
      <w:tabs>
        <w:tab w:val="center" w:pos="4153"/>
        <w:tab w:val="right" w:pos="8306"/>
      </w:tabs>
      <w:snapToGrid w:val="0"/>
      <w:jc w:val="center"/>
    </w:pPr>
    <w:rPr>
      <w:sz w:val="18"/>
      <w:szCs w:val="18"/>
    </w:rPr>
  </w:style>
  <w:style w:type="character" w:customStyle="1" w:styleId="af1">
    <w:name w:val="页眉 字符"/>
    <w:basedOn w:val="a2"/>
    <w:link w:val="af0"/>
    <w:uiPriority w:val="99"/>
    <w:rsid w:val="002B7016"/>
    <w:rPr>
      <w:sz w:val="18"/>
      <w:szCs w:val="18"/>
    </w:rPr>
  </w:style>
  <w:style w:type="paragraph" w:styleId="af2">
    <w:name w:val="footer"/>
    <w:basedOn w:val="a1"/>
    <w:link w:val="af3"/>
    <w:uiPriority w:val="99"/>
    <w:unhideWhenUsed/>
    <w:rsid w:val="002B7016"/>
    <w:pPr>
      <w:tabs>
        <w:tab w:val="center" w:pos="4153"/>
        <w:tab w:val="right" w:pos="8306"/>
      </w:tabs>
      <w:snapToGrid w:val="0"/>
      <w:jc w:val="left"/>
    </w:pPr>
    <w:rPr>
      <w:sz w:val="18"/>
      <w:szCs w:val="18"/>
    </w:rPr>
  </w:style>
  <w:style w:type="character" w:customStyle="1" w:styleId="af3">
    <w:name w:val="页脚 字符"/>
    <w:basedOn w:val="a2"/>
    <w:link w:val="af2"/>
    <w:uiPriority w:val="99"/>
    <w:rsid w:val="002B70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790442">
      <w:bodyDiv w:val="1"/>
      <w:marLeft w:val="0"/>
      <w:marRight w:val="0"/>
      <w:marTop w:val="0"/>
      <w:marBottom w:val="0"/>
      <w:divBdr>
        <w:top w:val="none" w:sz="0" w:space="0" w:color="auto"/>
        <w:left w:val="none" w:sz="0" w:space="0" w:color="auto"/>
        <w:bottom w:val="none" w:sz="0" w:space="0" w:color="auto"/>
        <w:right w:val="none" w:sz="0" w:space="0" w:color="auto"/>
      </w:divBdr>
    </w:div>
    <w:div w:id="159489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ifeng.com/c/8Y6Jm6d5gWb" TargetMode="External"/><Relationship Id="rId21" Type="http://schemas.openxmlformats.org/officeDocument/2006/relationships/hyperlink" Target="https://www.smzdm.com/p/125306815/" TargetMode="External"/><Relationship Id="rId42" Type="http://schemas.openxmlformats.org/officeDocument/2006/relationships/hyperlink" Target="https://mt.sohu.com/a/864176993_121924584" TargetMode="External"/><Relationship Id="rId47" Type="http://schemas.openxmlformats.org/officeDocument/2006/relationships/hyperlink" Target="https://huangjihao.com/Article_R9000P" TargetMode="External"/><Relationship Id="rId63" Type="http://schemas.openxmlformats.org/officeDocument/2006/relationships/hyperlink" Target="https://i.ifeng.com/c/8RD7elKA6TO" TargetMode="External"/><Relationship Id="rId68" Type="http://schemas.openxmlformats.org/officeDocument/2006/relationships/hyperlink" Target="https://news.qq.com/rain/a/20230315A08BN100" TargetMode="External"/><Relationship Id="rId84" Type="http://schemas.openxmlformats.org/officeDocument/2006/relationships/hyperlink" Target="https://i.ifeng.com/c/8Y6Jm6d5gWb" TargetMode="External"/><Relationship Id="rId89" Type="http://schemas.openxmlformats.org/officeDocument/2006/relationships/hyperlink" Target="https://i.ifeng.com/c/8RD7elKA6TO" TargetMode="External"/><Relationship Id="rId16" Type="http://schemas.openxmlformats.org/officeDocument/2006/relationships/hyperlink" Target="https://i.ifeng.com/c/8RD7elKA6TO" TargetMode="External"/><Relationship Id="rId11" Type="http://schemas.openxmlformats.org/officeDocument/2006/relationships/hyperlink" Target="https://news.qq.com/rain/a/20230315A08BN100" TargetMode="External"/><Relationship Id="rId32" Type="http://schemas.openxmlformats.org/officeDocument/2006/relationships/hyperlink" Target="https://pc.panziye.com/daogou/748.html" TargetMode="External"/><Relationship Id="rId37" Type="http://schemas.openxmlformats.org/officeDocument/2006/relationships/hyperlink" Target="https://zh.wikipedia.org/zh-hans/GeForce_RTX_50%E7%B3%BB%E5%88%97" TargetMode="External"/><Relationship Id="rId53" Type="http://schemas.openxmlformats.org/officeDocument/2006/relationships/hyperlink" Target="https://i.ifeng.com/c/8Y6Jm6d5gWb" TargetMode="External"/><Relationship Id="rId58" Type="http://schemas.openxmlformats.org/officeDocument/2006/relationships/hyperlink" Target="https://i.ifeng.com/c/8Y6Jm6d5gWb" TargetMode="External"/><Relationship Id="rId74" Type="http://schemas.openxmlformats.org/officeDocument/2006/relationships/hyperlink" Target="https://post.smzdm.com/p/adm7m7ed/" TargetMode="External"/><Relationship Id="rId79" Type="http://schemas.openxmlformats.org/officeDocument/2006/relationships/hyperlink" Target="https://huangjihao.com/Article_R9000P" TargetMode="External"/><Relationship Id="rId5" Type="http://schemas.openxmlformats.org/officeDocument/2006/relationships/footnotes" Target="footnotes.xml"/><Relationship Id="rId90" Type="http://schemas.openxmlformats.org/officeDocument/2006/relationships/hyperlink" Target="https://zh.wikipedia.org/zh-hans/GeForce_RTX_50%E7%B3%BB%E5%88%97" TargetMode="External"/><Relationship Id="rId22" Type="http://schemas.openxmlformats.org/officeDocument/2006/relationships/hyperlink" Target="https://www.smzdm.com/p/125306815/" TargetMode="External"/><Relationship Id="rId27" Type="http://schemas.openxmlformats.org/officeDocument/2006/relationships/hyperlink" Target="https://i.ifeng.com/c/8Y6Jm6d5gWb" TargetMode="External"/><Relationship Id="rId43" Type="http://schemas.openxmlformats.org/officeDocument/2006/relationships/hyperlink" Target="https://finance.sina.com.cn/tech/roll/2025-02-20/doc-inemcpfh2392745.shtml" TargetMode="External"/><Relationship Id="rId48" Type="http://schemas.openxmlformats.org/officeDocument/2006/relationships/hyperlink" Target="https://huangjihao.com/Article_R9000P" TargetMode="External"/><Relationship Id="rId64" Type="http://schemas.openxmlformats.org/officeDocument/2006/relationships/hyperlink" Target="https://i.ifeng.com/c/8RD7elKA6TO" TargetMode="External"/><Relationship Id="rId69" Type="http://schemas.openxmlformats.org/officeDocument/2006/relationships/hyperlink" Target="https://news.qq.com/rain/a/20230315A08BN100" TargetMode="External"/><Relationship Id="rId8" Type="http://schemas.openxmlformats.org/officeDocument/2006/relationships/hyperlink" Target="https://news.qq.com/rain/a/20230315A08BN100" TargetMode="External"/><Relationship Id="rId51" Type="http://schemas.openxmlformats.org/officeDocument/2006/relationships/hyperlink" Target="https://www.hp.com/cn-zh/gaming-pc/laptops.html" TargetMode="External"/><Relationship Id="rId72" Type="http://schemas.openxmlformats.org/officeDocument/2006/relationships/hyperlink" Target="https://i.ifeng.com/c/8RD7elKA6TO" TargetMode="External"/><Relationship Id="rId80" Type="http://schemas.openxmlformats.org/officeDocument/2006/relationships/hyperlink" Target="https://huangjihao.com/Article_R9000P" TargetMode="External"/><Relationship Id="rId85" Type="http://schemas.openxmlformats.org/officeDocument/2006/relationships/hyperlink" Target="https://i.ifeng.com/c/8Y6Jm6d5gWb"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ifeng.com/c/8RD7elKA6TO" TargetMode="External"/><Relationship Id="rId17" Type="http://schemas.openxmlformats.org/officeDocument/2006/relationships/hyperlink" Target="https://pc.panziye.com/daogou/748.html" TargetMode="External"/><Relationship Id="rId25" Type="http://schemas.openxmlformats.org/officeDocument/2006/relationships/hyperlink" Target="https://i.ifeng.com/c/8Y6Jm6d5gWb" TargetMode="External"/><Relationship Id="rId33" Type="http://schemas.openxmlformats.org/officeDocument/2006/relationships/hyperlink" Target="https://www.smzdm.com/p/125306815/" TargetMode="External"/><Relationship Id="rId38" Type="http://schemas.openxmlformats.org/officeDocument/2006/relationships/hyperlink" Target="https://zh.wikipedia.org/zh-hans/GeForce_RTX_50%E7%B3%BB%E5%88%97" TargetMode="External"/><Relationship Id="rId46" Type="http://schemas.openxmlformats.org/officeDocument/2006/relationships/hyperlink" Target="https://huangjihao.com/Article_R9000P" TargetMode="External"/><Relationship Id="rId59" Type="http://schemas.openxmlformats.org/officeDocument/2006/relationships/hyperlink" Target="https://www.smzdm.com/p/125306815/" TargetMode="External"/><Relationship Id="rId67" Type="http://schemas.openxmlformats.org/officeDocument/2006/relationships/hyperlink" Target="https://news.qq.com/rain/a/20230315A08BN100" TargetMode="External"/><Relationship Id="rId20" Type="http://schemas.openxmlformats.org/officeDocument/2006/relationships/hyperlink" Target="https://post.smzdm.com/p/adm7m7ed/" TargetMode="External"/><Relationship Id="rId41" Type="http://schemas.openxmlformats.org/officeDocument/2006/relationships/hyperlink" Target="https://mt.sohu.com/a/864176993_121924584" TargetMode="External"/><Relationship Id="rId54" Type="http://schemas.openxmlformats.org/officeDocument/2006/relationships/hyperlink" Target="https://www.smzdm.com/p/125306815/" TargetMode="External"/><Relationship Id="rId62" Type="http://schemas.openxmlformats.org/officeDocument/2006/relationships/hyperlink" Target="https://i.ifeng.com/c/8Y6Jm6d5gWb" TargetMode="External"/><Relationship Id="rId70" Type="http://schemas.openxmlformats.org/officeDocument/2006/relationships/hyperlink" Target="https://i.ifeng.com/c/8RD7elKA6TO" TargetMode="External"/><Relationship Id="rId75" Type="http://schemas.openxmlformats.org/officeDocument/2006/relationships/hyperlink" Target="https://pc.panziye.com/daogou/748.html" TargetMode="External"/><Relationship Id="rId83" Type="http://schemas.openxmlformats.org/officeDocument/2006/relationships/hyperlink" Target="https://i.ifeng.com/c/8Y6Jm6d5gWb" TargetMode="External"/><Relationship Id="rId88" Type="http://schemas.openxmlformats.org/officeDocument/2006/relationships/hyperlink" Target="https://i.ifeng.com/c/8RD7elKA6TO" TargetMode="External"/><Relationship Id="rId91" Type="http://schemas.openxmlformats.org/officeDocument/2006/relationships/hyperlink" Target="https://i.ifeng.com/c/8RD7elKA6T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ifeng.com/c/8RD7elKA6TO" TargetMode="External"/><Relationship Id="rId23" Type="http://schemas.openxmlformats.org/officeDocument/2006/relationships/hyperlink" Target="https://www.smzdm.com/p/125306815/" TargetMode="External"/><Relationship Id="rId28" Type="http://schemas.openxmlformats.org/officeDocument/2006/relationships/hyperlink" Target="https://i.ifeng.com/c/8Y6Jm6d5gWb" TargetMode="External"/><Relationship Id="rId36" Type="http://schemas.openxmlformats.org/officeDocument/2006/relationships/hyperlink" Target="https://zh.wikipedia.org/zh-hans/GeForce_RTX_50%E7%B3%BB%E5%88%97" TargetMode="External"/><Relationship Id="rId49" Type="http://schemas.openxmlformats.org/officeDocument/2006/relationships/hyperlink" Target="https://news.qq.com/rain/a/20230315A08BN100" TargetMode="External"/><Relationship Id="rId57" Type="http://schemas.openxmlformats.org/officeDocument/2006/relationships/hyperlink" Target="https://huangjihao.com/Article_R9000P" TargetMode="External"/><Relationship Id="rId10" Type="http://schemas.openxmlformats.org/officeDocument/2006/relationships/hyperlink" Target="https://news.qq.com/rain/a/20230315A08BN100" TargetMode="External"/><Relationship Id="rId31" Type="http://schemas.openxmlformats.org/officeDocument/2006/relationships/hyperlink" Target="https://i.ifeng.com/c/8RD7elKA6TO" TargetMode="External"/><Relationship Id="rId44" Type="http://schemas.openxmlformats.org/officeDocument/2006/relationships/hyperlink" Target="https://post.smzdm.com/p/adm7m7ed/" TargetMode="External"/><Relationship Id="rId52" Type="http://schemas.openxmlformats.org/officeDocument/2006/relationships/hyperlink" Target="https://view.inews.qq.com/a/20250112A06Z7J00?uid%5B0%5D=&amp;uid%5B1%5D=" TargetMode="External"/><Relationship Id="rId60" Type="http://schemas.openxmlformats.org/officeDocument/2006/relationships/hyperlink" Target="https://pc.panziye.com/daogou/748.html" TargetMode="External"/><Relationship Id="rId65" Type="http://schemas.openxmlformats.org/officeDocument/2006/relationships/hyperlink" Target="https://zh.wikipedia.org/zh-hans/GeForce_RTX_50%E7%B3%BB%E5%88%97" TargetMode="External"/><Relationship Id="rId73" Type="http://schemas.openxmlformats.org/officeDocument/2006/relationships/hyperlink" Target="https://pc.panziye.com/daogou/748.html" TargetMode="External"/><Relationship Id="rId78" Type="http://schemas.openxmlformats.org/officeDocument/2006/relationships/hyperlink" Target="https://www.smzdm.com/p/121676418/" TargetMode="External"/><Relationship Id="rId81" Type="http://schemas.openxmlformats.org/officeDocument/2006/relationships/hyperlink" Target="https://www.smzdm.com/p/125306815/" TargetMode="External"/><Relationship Id="rId86" Type="http://schemas.openxmlformats.org/officeDocument/2006/relationships/hyperlink" Target="https://i.ifeng.com/c/8Y6Jm6d5gWb" TargetMode="External"/><Relationship Id="rId4" Type="http://schemas.openxmlformats.org/officeDocument/2006/relationships/webSettings" Target="webSettings.xml"/><Relationship Id="rId9" Type="http://schemas.openxmlformats.org/officeDocument/2006/relationships/hyperlink" Target="https://news.qq.com/rain/a/20230315A08BN100" TargetMode="External"/><Relationship Id="rId13" Type="http://schemas.openxmlformats.org/officeDocument/2006/relationships/hyperlink" Target="https://i.ifeng.com/c/8RD7elKA6TO" TargetMode="External"/><Relationship Id="rId18" Type="http://schemas.openxmlformats.org/officeDocument/2006/relationships/hyperlink" Target="https://pc.panziye.com/daogou/748.html" TargetMode="External"/><Relationship Id="rId39" Type="http://schemas.openxmlformats.org/officeDocument/2006/relationships/hyperlink" Target="https://zh.wikipedia.org/zh-hans/GeForce_RTX_50%E7%B3%BB%E5%88%97" TargetMode="External"/><Relationship Id="rId34" Type="http://schemas.openxmlformats.org/officeDocument/2006/relationships/hyperlink" Target="https://zh.wikipedia.org/zh-hans/GeForce_RTX_50%E7%B3%BB%E5%88%97" TargetMode="External"/><Relationship Id="rId50" Type="http://schemas.openxmlformats.org/officeDocument/2006/relationships/hyperlink" Target="https://post.smzdm.com/p/adm7m7ed/" TargetMode="External"/><Relationship Id="rId55" Type="http://schemas.openxmlformats.org/officeDocument/2006/relationships/hyperlink" Target="https://huangjihao.com/Article_R9000P" TargetMode="External"/><Relationship Id="rId76" Type="http://schemas.openxmlformats.org/officeDocument/2006/relationships/hyperlink" Target="https://www.smzdm.com/p/121676418/" TargetMode="External"/><Relationship Id="rId7" Type="http://schemas.openxmlformats.org/officeDocument/2006/relationships/hyperlink" Target="https://i.ifeng.com/c/8RD7elKA6TO" TargetMode="External"/><Relationship Id="rId71" Type="http://schemas.openxmlformats.org/officeDocument/2006/relationships/hyperlink" Target="https://huangjihao.com/Article_R9000P"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i.ifeng.com/c/8Y6Jm6d5gWb" TargetMode="External"/><Relationship Id="rId24" Type="http://schemas.openxmlformats.org/officeDocument/2006/relationships/hyperlink" Target="https://www.smzdm.com/p/125306815/" TargetMode="External"/><Relationship Id="rId40" Type="http://schemas.openxmlformats.org/officeDocument/2006/relationships/hyperlink" Target="https://zh.wikipedia.org/zh-hans/GeForce_RTX_50%E7%B3%BB%E5%88%97" TargetMode="External"/><Relationship Id="rId45" Type="http://schemas.openxmlformats.org/officeDocument/2006/relationships/hyperlink" Target="https://www.smzdm.com/p/125306815/" TargetMode="External"/><Relationship Id="rId66" Type="http://schemas.openxmlformats.org/officeDocument/2006/relationships/hyperlink" Target="https://nga.178.com/read.php?tid=39807258" TargetMode="External"/><Relationship Id="rId87" Type="http://schemas.openxmlformats.org/officeDocument/2006/relationships/hyperlink" Target="https://i.ifeng.com/c/8Y6Jm6d5gWb" TargetMode="External"/><Relationship Id="rId61" Type="http://schemas.openxmlformats.org/officeDocument/2006/relationships/hyperlink" Target="https://www.smzdm.com/p/125306815/" TargetMode="External"/><Relationship Id="rId82" Type="http://schemas.openxmlformats.org/officeDocument/2006/relationships/hyperlink" Target="https://i.ifeng.com/c/8Y6Jm6d5gWb" TargetMode="External"/><Relationship Id="rId19" Type="http://schemas.openxmlformats.org/officeDocument/2006/relationships/hyperlink" Target="https://post.smzdm.com/p/adm7m7ed/" TargetMode="External"/><Relationship Id="rId14" Type="http://schemas.openxmlformats.org/officeDocument/2006/relationships/hyperlink" Target="https://huangjihao.com/Article_R9000P" TargetMode="External"/><Relationship Id="rId30" Type="http://schemas.openxmlformats.org/officeDocument/2006/relationships/hyperlink" Target="https://www.smzdm.com/p/125306815/" TargetMode="External"/><Relationship Id="rId35" Type="http://schemas.openxmlformats.org/officeDocument/2006/relationships/hyperlink" Target="https://zh.wikipedia.org/zh-hans/GeForce_RTX_50%E7%B3%BB%E5%88%97" TargetMode="External"/><Relationship Id="rId56" Type="http://schemas.openxmlformats.org/officeDocument/2006/relationships/hyperlink" Target="https://i.ifeng.com/c/8Y6Jm6d5gWb" TargetMode="External"/><Relationship Id="rId77" Type="http://schemas.openxmlformats.org/officeDocument/2006/relationships/hyperlink" Target="https://post.smzdm.com/p/ad9o70w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8072</Words>
  <Characters>46016</Characters>
  <Application>Microsoft Office Word</Application>
  <DocSecurity>0</DocSecurity>
  <Lines>383</Lines>
  <Paragraphs>107</Paragraphs>
  <ScaleCrop>false</ScaleCrop>
  <Company/>
  <LinksUpToDate>false</LinksUpToDate>
  <CharactersWithSpaces>53981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2025-03-02T02:56:00Z</dcterms:created>
  <dcterms:modified xsi:type="dcterms:W3CDTF">2025-05-10T07:24:00Z</dcterms:modified>
</cp:coreProperties>
</file>